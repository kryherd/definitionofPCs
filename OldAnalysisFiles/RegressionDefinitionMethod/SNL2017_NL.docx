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028F" w14:textId="64884C9F" w:rsidR="00510D4B" w:rsidRDefault="007A2437">
      <w:del w:id="0" w:author="nicole landi" w:date="2017-06-12T14:45:00Z">
        <w:r w:rsidDel="00996E29">
          <w:delText xml:space="preserve">An Exploration of </w:delText>
        </w:r>
      </w:del>
      <w:r>
        <w:t>Structural</w:t>
      </w:r>
      <w:ins w:id="1" w:author="nicole landi" w:date="2017-06-12T14:19:00Z">
        <w:r w:rsidR="004F1C4A">
          <w:t xml:space="preserve"> Brain</w:t>
        </w:r>
      </w:ins>
      <w:r>
        <w:t xml:space="preserve"> Differences in </w:t>
      </w:r>
      <w:del w:id="2" w:author="nicole landi" w:date="2017-06-12T14:44:00Z">
        <w:r w:rsidDel="00996E29">
          <w:delText xml:space="preserve">Comprehension </w:delText>
        </w:r>
      </w:del>
      <w:del w:id="3" w:author="nicole landi" w:date="2017-06-12T14:45:00Z">
        <w:r w:rsidDel="00996E29">
          <w:delText>Groups</w:delText>
        </w:r>
      </w:del>
      <w:ins w:id="4" w:author="nicole landi" w:date="2017-06-12T14:44:00Z">
        <w:r w:rsidR="00996E29">
          <w:t xml:space="preserve">Good and Poor </w:t>
        </w:r>
        <w:proofErr w:type="spellStart"/>
        <w:r w:rsidR="00996E29">
          <w:t>Comprehenders</w:t>
        </w:r>
      </w:ins>
      <w:proofErr w:type="spellEnd"/>
      <w:r>
        <w:t xml:space="preserve"> </w:t>
      </w:r>
      <w:del w:id="5" w:author="nicole landi" w:date="2017-06-12T14:44:00Z">
        <w:r w:rsidDel="00996E29">
          <w:delText xml:space="preserve">Formed </w:delText>
        </w:r>
      </w:del>
      <w:ins w:id="6" w:author="nicole landi" w:date="2017-06-12T14:44:00Z">
        <w:r w:rsidR="00996E29">
          <w:t>Identified</w:t>
        </w:r>
        <w:r w:rsidR="00996E29">
          <w:t xml:space="preserve"> </w:t>
        </w:r>
      </w:ins>
      <w:r>
        <w:t xml:space="preserve">through a </w:t>
      </w:r>
      <w:ins w:id="7" w:author="nicole landi" w:date="2017-06-12T14:44:00Z">
        <w:r w:rsidR="00996E29">
          <w:t xml:space="preserve">Regression-Based </w:t>
        </w:r>
      </w:ins>
      <w:r>
        <w:t>Quantitative Method</w:t>
      </w:r>
    </w:p>
    <w:p w14:paraId="040DE399" w14:textId="77777777" w:rsidR="004F1C4A" w:rsidRDefault="004F1C4A">
      <w:pPr>
        <w:rPr>
          <w:ins w:id="8" w:author="nicole landi" w:date="2017-06-12T14:19:00Z"/>
        </w:rPr>
      </w:pPr>
    </w:p>
    <w:p w14:paraId="19130F5A" w14:textId="77777777" w:rsidR="007A2437" w:rsidRDefault="007A2437">
      <w:proofErr w:type="spellStart"/>
      <w:r>
        <w:t>Ryherd</w:t>
      </w:r>
      <w:proofErr w:type="spellEnd"/>
      <w:r>
        <w:t xml:space="preserve">, Kayleigh; Johns, Clint; </w:t>
      </w:r>
      <w:proofErr w:type="spellStart"/>
      <w:r>
        <w:t>Jahn</w:t>
      </w:r>
      <w:proofErr w:type="spellEnd"/>
      <w:r>
        <w:t>, Andy; Van Dyke, Julie; Landi, Nicole</w:t>
      </w:r>
    </w:p>
    <w:p w14:paraId="0B40BCA6" w14:textId="77777777" w:rsidR="007A2437" w:rsidRDefault="007A2437"/>
    <w:p w14:paraId="4D91F4AF" w14:textId="3A423E5D" w:rsidR="007A2437" w:rsidRDefault="007A2437" w:rsidP="005802F0">
      <w:pPr>
        <w:jc w:val="both"/>
        <w:pPrChange w:id="9" w:author="nicole landi" w:date="2017-06-12T14:54:00Z">
          <w:pPr/>
        </w:pPrChange>
      </w:pPr>
      <w:r>
        <w:tab/>
      </w:r>
      <w:bookmarkStart w:id="10" w:name="_GoBack"/>
      <w:r>
        <w:t>Specific Reading Comprehension Disorder (S-RCD) is characterized by poor reading comprehension despite intact decoding ability (</w:t>
      </w:r>
      <w:ins w:id="11" w:author="nicole landi" w:date="2017-06-12T14:57:00Z">
        <w:r w:rsidR="005802F0">
          <w:t xml:space="preserve">see </w:t>
        </w:r>
      </w:ins>
      <w:r>
        <w:t xml:space="preserve">Landi &amp; </w:t>
      </w:r>
      <w:proofErr w:type="spellStart"/>
      <w:r>
        <w:t>Ryherd</w:t>
      </w:r>
      <w:proofErr w:type="spellEnd"/>
      <w:r>
        <w:t>, 2017</w:t>
      </w:r>
      <w:ins w:id="12" w:author="nicole landi" w:date="2017-06-12T14:57:00Z">
        <w:r w:rsidR="005802F0">
          <w:t xml:space="preserve"> for a recent review</w:t>
        </w:r>
      </w:ins>
      <w:r>
        <w:t xml:space="preserve">). </w:t>
      </w:r>
      <w:del w:id="13" w:author="nicole landi" w:date="2017-06-12T14:20:00Z">
        <w:r w:rsidDel="004F1C4A">
          <w:delText xml:space="preserve">While </w:delText>
        </w:r>
      </w:del>
      <w:ins w:id="14" w:author="nicole landi" w:date="2017-06-12T14:20:00Z">
        <w:r w:rsidR="004F1C4A">
          <w:t>Although</w:t>
        </w:r>
        <w:r w:rsidR="004F1C4A">
          <w:t xml:space="preserve"> </w:t>
        </w:r>
      </w:ins>
      <w:r>
        <w:t xml:space="preserve">this disorder </w:t>
      </w:r>
      <w:del w:id="15" w:author="nicole landi" w:date="2017-06-12T14:20:00Z">
        <w:r w:rsidDel="004F1C4A">
          <w:delText>has been studied for over thirty years</w:delText>
        </w:r>
      </w:del>
      <w:ins w:id="16" w:author="nicole landi" w:date="2017-06-12T14:20:00Z">
        <w:r w:rsidR="004F1C4A">
          <w:t>was identified in the early 1980’s</w:t>
        </w:r>
      </w:ins>
      <w:r>
        <w:t>,</w:t>
      </w:r>
      <w:ins w:id="17" w:author="nicole landi" w:date="2017-06-12T14:21:00Z">
        <w:r w:rsidR="004F1C4A">
          <w:t xml:space="preserve"> and has been studied widely since the late 1990’s,</w:t>
        </w:r>
      </w:ins>
      <w:r>
        <w:t xml:space="preserve"> no standardized method of classifying individuals with S-RCD has emerged. </w:t>
      </w:r>
      <w:r w:rsidR="001A4D9B">
        <w:t xml:space="preserve">Most </w:t>
      </w:r>
      <w:del w:id="18" w:author="nicole landi" w:date="2017-06-12T14:54:00Z">
        <w:r w:rsidR="001A4D9B" w:rsidDel="005802F0">
          <w:delText xml:space="preserve">investigations </w:delText>
        </w:r>
      </w:del>
      <w:ins w:id="19" w:author="nicole landi" w:date="2017-06-12T14:54:00Z">
        <w:r w:rsidR="005802F0">
          <w:t>studies</w:t>
        </w:r>
        <w:r w:rsidR="005802F0">
          <w:t xml:space="preserve"> </w:t>
        </w:r>
      </w:ins>
      <w:del w:id="20" w:author="nicole landi" w:date="2017-06-12T14:54:00Z">
        <w:r w:rsidR="001A4D9B" w:rsidDel="005802F0">
          <w:delText xml:space="preserve">of </w:delText>
        </w:r>
      </w:del>
      <w:del w:id="21" w:author="nicole landi" w:date="2017-06-12T14:22:00Z">
        <w:r w:rsidR="001A4D9B" w:rsidDel="004F1C4A">
          <w:delText>this population</w:delText>
        </w:r>
      </w:del>
      <w:ins w:id="22" w:author="nicole landi" w:date="2017-06-12T14:22:00Z">
        <w:r w:rsidR="004F1C4A">
          <w:t>use a cutoff based classification approach</w:t>
        </w:r>
      </w:ins>
      <w:r w:rsidR="001A4D9B">
        <w:t xml:space="preserve"> </w:t>
      </w:r>
      <w:del w:id="23" w:author="nicole landi" w:date="2017-06-12T14:22:00Z">
        <w:r w:rsidR="001A4D9B" w:rsidDel="004F1C4A">
          <w:delText>require their</w:delText>
        </w:r>
      </w:del>
      <w:ins w:id="24" w:author="nicole landi" w:date="2017-06-12T14:22:00Z">
        <w:r w:rsidR="004F1C4A">
          <w:t>in which</w:t>
        </w:r>
      </w:ins>
      <w:r w:rsidR="001A4D9B">
        <w:t xml:space="preserve"> S-RCD</w:t>
      </w:r>
      <w:r w:rsidR="00F43BC8">
        <w:t xml:space="preserve"> participants</w:t>
      </w:r>
      <w:r w:rsidR="001A4D9B">
        <w:t xml:space="preserve"> </w:t>
      </w:r>
      <w:del w:id="25" w:author="nicole landi" w:date="2017-06-12T14:22:00Z">
        <w:r w:rsidR="001A4D9B" w:rsidDel="004F1C4A">
          <w:delText xml:space="preserve">to </w:delText>
        </w:r>
      </w:del>
      <w:r w:rsidR="001A4D9B">
        <w:t>have a standard reading comprehension score below some criterion as well as a discrepa</w:t>
      </w:r>
      <w:ins w:id="26" w:author="nicole landi" w:date="2017-06-12T14:22:00Z">
        <w:r w:rsidR="004F1C4A">
          <w:t>ncy between decoding and reading comprehension measures</w:t>
        </w:r>
      </w:ins>
      <w:del w:id="27" w:author="nicole landi" w:date="2017-06-12T14:22:00Z">
        <w:r w:rsidR="001A4D9B" w:rsidDel="004F1C4A">
          <w:delText>ntly high standard decoding score</w:delText>
        </w:r>
      </w:del>
      <w:r w:rsidR="001A4D9B">
        <w:t xml:space="preserve">. However, this method creates an artificial dichotomy where individuals </w:t>
      </w:r>
      <w:r w:rsidR="00F43BC8">
        <w:t>with scores close to the</w:t>
      </w:r>
      <w:r w:rsidR="001A4D9B">
        <w:t xml:space="preserve"> cutoff criterion </w:t>
      </w:r>
      <w:r w:rsidR="00F43BC8">
        <w:t>can be</w:t>
      </w:r>
      <w:r w:rsidR="001A4D9B">
        <w:t xml:space="preserve"> treated as qualitatively different. </w:t>
      </w:r>
      <w:commentRangeStart w:id="28"/>
      <w:del w:id="29" w:author="nicole landi" w:date="2017-06-12T14:57:00Z">
        <w:r w:rsidR="001A4D9B" w:rsidDel="005802F0">
          <w:delText xml:space="preserve">In addition, the specific standardized assessments of comprehension and decoding used for this classification method </w:delText>
        </w:r>
      </w:del>
      <w:del w:id="30" w:author="nicole landi" w:date="2017-06-12T14:24:00Z">
        <w:r w:rsidR="001A4D9B" w:rsidDel="00AE528E">
          <w:delText xml:space="preserve">greatly </w:delText>
        </w:r>
      </w:del>
      <w:del w:id="31" w:author="nicole landi" w:date="2017-06-12T14:57:00Z">
        <w:r w:rsidR="001A4D9B" w:rsidDel="005802F0">
          <w:delText xml:space="preserve">influence </w:delText>
        </w:r>
      </w:del>
      <w:del w:id="32" w:author="nicole landi" w:date="2017-06-12T14:24:00Z">
        <w:r w:rsidR="001A4D9B" w:rsidDel="00AE528E">
          <w:delText xml:space="preserve">an individual’s </w:delText>
        </w:r>
      </w:del>
      <w:del w:id="33" w:author="nicole landi" w:date="2017-06-12T14:57:00Z">
        <w:r w:rsidR="001A4D9B" w:rsidDel="005802F0">
          <w:delText>group membership (Keenan &amp; Meenan, 2014).</w:delText>
        </w:r>
        <w:commentRangeEnd w:id="28"/>
        <w:r w:rsidR="005802F0" w:rsidDel="005802F0">
          <w:rPr>
            <w:rStyle w:val="CommentReference"/>
          </w:rPr>
          <w:commentReference w:id="28"/>
        </w:r>
        <w:r w:rsidR="001A4D9B" w:rsidDel="005802F0">
          <w:delText xml:space="preserve"> </w:delText>
        </w:r>
      </w:del>
      <w:r w:rsidR="001A4D9B">
        <w:t>To address these weaknesses, some researchers have begun using a regression-based method to select S-RCD and typically-developing (TD) groups (</w:t>
      </w:r>
      <w:ins w:id="34" w:author="nicole landi" w:date="2017-06-12T14:24:00Z">
        <w:r w:rsidR="00AE528E">
          <w:t xml:space="preserve">e.g., </w:t>
        </w:r>
      </w:ins>
      <w:r w:rsidR="001A4D9B">
        <w:t xml:space="preserve">Tong, Deacon, Kirby, Cain, &amp; </w:t>
      </w:r>
      <w:proofErr w:type="spellStart"/>
      <w:r w:rsidR="001A4D9B">
        <w:t>Parrila</w:t>
      </w:r>
      <w:proofErr w:type="spellEnd"/>
      <w:r w:rsidR="001A4D9B">
        <w:t xml:space="preserve">, 2011; MacKay, Levesque, &amp; Deacon, 2017). In this method, reading comprehension ability is predicted from lower-level skills, such as nonverbal IQ, word decoding, vocabulary, and </w:t>
      </w:r>
      <w:r w:rsidR="00315F02">
        <w:t xml:space="preserve">phonological awareness. If an individual’s actual comprehension score is much lower than their predicted comprehension score, they are considered to have S-RCD. If their actual comprehension score is similar to their predicted comprehension score, they are classified as TD. Finally, individuals whose actual comprehension scores are higher than predicted are labeled </w:t>
      </w:r>
      <w:r w:rsidR="00476B4F">
        <w:t>unexpected good comprehenders (U</w:t>
      </w:r>
      <w:r w:rsidR="00315F02">
        <w:t xml:space="preserve">GC). This method increases the separation between groups and more carefully </w:t>
      </w:r>
      <w:commentRangeStart w:id="35"/>
      <w:r w:rsidR="00315F02">
        <w:t>tailors gro</w:t>
      </w:r>
      <w:r w:rsidR="00F43BC8">
        <w:t xml:space="preserve">up selection criteria </w:t>
      </w:r>
      <w:r w:rsidR="00315F02">
        <w:t>to the individual</w:t>
      </w:r>
      <w:commentRangeEnd w:id="35"/>
      <w:r w:rsidR="00DA3B47">
        <w:rPr>
          <w:rStyle w:val="CommentReference"/>
        </w:rPr>
        <w:commentReference w:id="35"/>
      </w:r>
      <w:r w:rsidR="00315F02">
        <w:t>.</w:t>
      </w:r>
      <w:r w:rsidR="00476B4F">
        <w:t xml:space="preserve"> Despite these advantages, this method has only been used in a handful of studies and </w:t>
      </w:r>
      <w:del w:id="36" w:author="nicole landi" w:date="2017-06-12T14:27:00Z">
        <w:r w:rsidR="00476B4F" w:rsidDel="00DA3B47">
          <w:delText>never in a</w:delText>
        </w:r>
      </w:del>
      <w:ins w:id="37" w:author="nicole landi" w:date="2017-06-12T14:27:00Z">
        <w:r w:rsidR="00DA3B47">
          <w:t>has not been used in any</w:t>
        </w:r>
      </w:ins>
      <w:r w:rsidR="00476B4F">
        <w:t xml:space="preserve"> neurobiological investigation</w:t>
      </w:r>
      <w:ins w:id="38" w:author="nicole landi" w:date="2017-06-12T14:27:00Z">
        <w:r w:rsidR="00DA3B47">
          <w:t>s of S-RCD</w:t>
        </w:r>
      </w:ins>
      <w:r w:rsidR="00476B4F">
        <w:t>.</w:t>
      </w:r>
      <w:r w:rsidR="00F43BC8" w:rsidRPr="00F43BC8">
        <w:t xml:space="preserve"> </w:t>
      </w:r>
      <w:del w:id="39" w:author="nicole landi" w:date="2017-06-12T14:27:00Z">
        <w:r w:rsidR="00F43BC8" w:rsidDel="00DA3B47">
          <w:delText>In fact</w:delText>
        </w:r>
      </w:del>
      <w:ins w:id="40" w:author="nicole landi" w:date="2017-06-12T14:50:00Z">
        <w:r w:rsidR="005802F0">
          <w:t>Further</w:t>
        </w:r>
      </w:ins>
      <w:ins w:id="41" w:author="nicole landi" w:date="2017-06-12T14:53:00Z">
        <w:r w:rsidR="005802F0">
          <w:t>,</w:t>
        </w:r>
      </w:ins>
      <w:del w:id="42" w:author="nicole landi" w:date="2017-06-12T14:48:00Z">
        <w:r w:rsidR="00F43BC8" w:rsidDel="00DB5A75">
          <w:delText>,</w:delText>
        </w:r>
      </w:del>
      <w:r w:rsidR="00F43BC8">
        <w:t xml:space="preserve"> only </w:t>
      </w:r>
      <w:ins w:id="43" w:author="nicole landi" w:date="2017-06-12T14:51:00Z">
        <w:r w:rsidR="005802F0">
          <w:t xml:space="preserve">one </w:t>
        </w:r>
      </w:ins>
      <w:del w:id="44" w:author="nicole landi" w:date="2017-06-12T14:48:00Z">
        <w:r w:rsidR="00F43BC8" w:rsidDel="00DB5A75">
          <w:delText>one study to date has looked at</w:delText>
        </w:r>
      </w:del>
      <w:ins w:id="45" w:author="nicole landi" w:date="2017-06-12T14:51:00Z">
        <w:r w:rsidR="005802F0">
          <w:t>study of</w:t>
        </w:r>
      </w:ins>
      <w:r w:rsidR="00F43BC8">
        <w:t xml:space="preserve"> brain structure </w:t>
      </w:r>
      <w:del w:id="46" w:author="nicole landi" w:date="2017-06-12T14:51:00Z">
        <w:r w:rsidR="00F43BC8" w:rsidDel="005802F0">
          <w:delText xml:space="preserve">in </w:delText>
        </w:r>
      </w:del>
      <w:ins w:id="47" w:author="nicole landi" w:date="2017-06-12T14:51:00Z">
        <w:r w:rsidR="005802F0">
          <w:t>has considered</w:t>
        </w:r>
        <w:r w:rsidR="005802F0">
          <w:t xml:space="preserve"> </w:t>
        </w:r>
      </w:ins>
      <w:r w:rsidR="00F43BC8">
        <w:t>S-RCD</w:t>
      </w:r>
      <w:ins w:id="48" w:author="nicole landi" w:date="2017-06-12T14:51:00Z">
        <w:r w:rsidR="005802F0">
          <w:t xml:space="preserve">; </w:t>
        </w:r>
      </w:ins>
      <w:ins w:id="49" w:author="nicole landi" w:date="2017-06-12T14:53:00Z">
        <w:r w:rsidR="005802F0">
          <w:t>this study revealed</w:t>
        </w:r>
      </w:ins>
      <w:del w:id="50" w:author="nicole landi" w:date="2017-06-12T14:27:00Z">
        <w:r w:rsidR="00F43BC8" w:rsidDel="00DA3B47">
          <w:delText xml:space="preserve"> at all</w:delText>
        </w:r>
      </w:del>
      <w:del w:id="51" w:author="nicole landi" w:date="2017-06-12T14:48:00Z">
        <w:r w:rsidR="00F43BC8" w:rsidDel="00DB5A75">
          <w:delText>. This study</w:delText>
        </w:r>
      </w:del>
      <w:r w:rsidR="00F43BC8">
        <w:t xml:space="preserve"> </w:t>
      </w:r>
      <w:del w:id="52" w:author="nicole landi" w:date="2017-06-12T14:51:00Z">
        <w:r w:rsidR="00F43BC8" w:rsidDel="005802F0">
          <w:delText xml:space="preserve">found </w:delText>
        </w:r>
      </w:del>
      <w:del w:id="53" w:author="nicole landi" w:date="2017-06-12T14:32:00Z">
        <w:r w:rsidR="00F43BC8" w:rsidDel="00CD669E">
          <w:delText xml:space="preserve">that </w:delText>
        </w:r>
      </w:del>
      <w:del w:id="54" w:author="nicole landi" w:date="2017-06-12T14:31:00Z">
        <w:r w:rsidR="00F43BC8" w:rsidDel="00CD669E">
          <w:delText xml:space="preserve">S-RCD </w:delText>
        </w:r>
      </w:del>
      <w:del w:id="55" w:author="nicole landi" w:date="2017-06-12T14:32:00Z">
        <w:r w:rsidR="00F43BC8" w:rsidDel="00CD669E">
          <w:delText>individuals showed less</w:delText>
        </w:r>
      </w:del>
      <w:ins w:id="56" w:author="nicole landi" w:date="2017-06-12T14:32:00Z">
        <w:r w:rsidR="00CD669E">
          <w:t>reduced</w:t>
        </w:r>
      </w:ins>
      <w:r w:rsidR="00F43BC8">
        <w:t xml:space="preserve"> gray matter volume </w:t>
      </w:r>
      <w:ins w:id="57" w:author="nicole landi" w:date="2017-06-12T14:31:00Z">
        <w:r w:rsidR="00CD669E">
          <w:t xml:space="preserve">for </w:t>
        </w:r>
        <w:r w:rsidR="00CD669E">
          <w:t xml:space="preserve">S-RCD </w:t>
        </w:r>
      </w:ins>
      <w:del w:id="58" w:author="nicole landi" w:date="2017-06-12T14:31:00Z">
        <w:r w:rsidR="00F43BC8" w:rsidDel="00CD669E">
          <w:delText xml:space="preserve">than </w:delText>
        </w:r>
      </w:del>
      <w:ins w:id="59" w:author="nicole landi" w:date="2017-06-12T14:31:00Z">
        <w:r w:rsidR="00CD669E">
          <w:t>relative to</w:t>
        </w:r>
        <w:r w:rsidR="00CD669E">
          <w:t xml:space="preserve"> </w:t>
        </w:r>
      </w:ins>
      <w:r w:rsidR="00F43BC8">
        <w:t xml:space="preserve">TD </w:t>
      </w:r>
      <w:del w:id="60" w:author="nicole landi" w:date="2017-06-12T14:52:00Z">
        <w:r w:rsidR="00F43BC8" w:rsidDel="005802F0">
          <w:delText>participants</w:delText>
        </w:r>
      </w:del>
      <w:del w:id="61" w:author="nicole landi" w:date="2017-06-12T14:51:00Z">
        <w:r w:rsidR="00F43BC8" w:rsidDel="005802F0">
          <w:delText xml:space="preserve"> in right prefrontal regions as </w:delText>
        </w:r>
      </w:del>
      <w:del w:id="62" w:author="nicole landi" w:date="2017-06-12T14:32:00Z">
        <w:r w:rsidR="00F43BC8" w:rsidDel="00CD669E">
          <w:delText>well as</w:delText>
        </w:r>
      </w:del>
      <w:del w:id="63" w:author="nicole landi" w:date="2017-06-12T14:51:00Z">
        <w:r w:rsidR="00F43BC8" w:rsidDel="005802F0">
          <w:delText xml:space="preserve"> cerebellum,</w:delText>
        </w:r>
      </w:del>
      <w:del w:id="64" w:author="nicole landi" w:date="2017-06-12T14:52:00Z">
        <w:r w:rsidR="00F43BC8" w:rsidDel="005802F0">
          <w:delText xml:space="preserve"> implicating potential</w:delText>
        </w:r>
      </w:del>
      <w:ins w:id="65" w:author="nicole landi" w:date="2017-06-12T14:52:00Z">
        <w:r w:rsidR="005802F0">
          <w:t>in prefrontal cortex</w:t>
        </w:r>
      </w:ins>
      <w:ins w:id="66" w:author="nicole landi" w:date="2017-06-12T14:53:00Z">
        <w:r w:rsidR="005802F0">
          <w:t>,</w:t>
        </w:r>
      </w:ins>
      <w:r w:rsidR="00F43BC8">
        <w:t xml:space="preserve"> </w:t>
      </w:r>
      <w:ins w:id="67" w:author="nicole landi" w:date="2017-06-12T14:53:00Z">
        <w:r w:rsidR="005802F0">
          <w:t>which is</w:t>
        </w:r>
      </w:ins>
      <w:ins w:id="68" w:author="nicole landi" w:date="2017-06-12T14:52:00Z">
        <w:r w:rsidR="005802F0">
          <w:t xml:space="preserve"> consistent with </w:t>
        </w:r>
      </w:ins>
      <w:ins w:id="69" w:author="nicole landi" w:date="2017-06-12T14:53:00Z">
        <w:r w:rsidR="005802F0">
          <w:t>previous</w:t>
        </w:r>
      </w:ins>
      <w:ins w:id="70" w:author="nicole landi" w:date="2017-06-12T14:52:00Z">
        <w:r w:rsidR="005802F0">
          <w:t xml:space="preserve"> findings of impaired executive function in this population</w:t>
        </w:r>
        <w:r w:rsidR="005802F0" w:rsidDel="005802F0">
          <w:t xml:space="preserve"> </w:t>
        </w:r>
      </w:ins>
      <w:commentRangeStart w:id="71"/>
      <w:del w:id="72" w:author="nicole landi" w:date="2017-06-12T14:52:00Z">
        <w:r w:rsidR="00F43BC8" w:rsidDel="005802F0">
          <w:delText xml:space="preserve">abnormalities in executive function </w:delText>
        </w:r>
        <w:commentRangeEnd w:id="71"/>
        <w:r w:rsidR="00CD669E" w:rsidDel="005802F0">
          <w:rPr>
            <w:rStyle w:val="CommentReference"/>
          </w:rPr>
          <w:commentReference w:id="71"/>
        </w:r>
      </w:del>
      <w:r w:rsidR="00F43BC8">
        <w:t xml:space="preserve">(Bailey, </w:t>
      </w:r>
      <w:proofErr w:type="spellStart"/>
      <w:r w:rsidR="00F43BC8">
        <w:t>Hoeft</w:t>
      </w:r>
      <w:proofErr w:type="spellEnd"/>
      <w:r w:rsidR="00F43BC8">
        <w:t xml:space="preserve">, </w:t>
      </w:r>
      <w:proofErr w:type="spellStart"/>
      <w:r w:rsidR="00F43BC8">
        <w:t>Aboud</w:t>
      </w:r>
      <w:proofErr w:type="spellEnd"/>
      <w:r w:rsidR="00F43BC8">
        <w:t>, &amp; Cutting, 2016).</w:t>
      </w:r>
    </w:p>
    <w:p w14:paraId="7364C93E" w14:textId="46697247" w:rsidR="009E405A" w:rsidRDefault="00476B4F" w:rsidP="005802F0">
      <w:pPr>
        <w:jc w:val="both"/>
        <w:pPrChange w:id="73" w:author="nicole landi" w:date="2017-06-12T14:54:00Z">
          <w:pPr/>
        </w:pPrChange>
      </w:pPr>
      <w:r>
        <w:tab/>
        <w:t xml:space="preserve">In the current study, we investigated </w:t>
      </w:r>
      <w:del w:id="74" w:author="nicole landi" w:date="2017-06-12T14:33:00Z">
        <w:r w:rsidDel="00CD669E">
          <w:delText>multiple structural</w:delText>
        </w:r>
      </w:del>
      <w:ins w:id="75" w:author="nicole landi" w:date="2017-06-12T14:33:00Z">
        <w:r w:rsidR="00CD669E">
          <w:t xml:space="preserve">brain </w:t>
        </w:r>
      </w:ins>
      <w:ins w:id="76" w:author="nicole landi" w:date="2017-06-12T14:34:00Z">
        <w:r w:rsidR="00CD669E">
          <w:t>structure</w:t>
        </w:r>
      </w:ins>
      <w:del w:id="77" w:author="nicole landi" w:date="2017-06-12T14:34:00Z">
        <w:r w:rsidDel="00CD669E">
          <w:delText xml:space="preserve"> measures</w:delText>
        </w:r>
      </w:del>
      <w:r>
        <w:t xml:space="preserve"> in three comprehension groups (S-RCD, TD</w:t>
      </w:r>
      <w:ins w:id="78" w:author="nicole landi" w:date="2017-06-12T14:46:00Z">
        <w:r w:rsidR="00996E29">
          <w:t>, and</w:t>
        </w:r>
      </w:ins>
      <w:del w:id="79" w:author="nicole landi" w:date="2017-06-12T14:46:00Z">
        <w:r w:rsidDel="00996E29">
          <w:delText>,</w:delText>
        </w:r>
      </w:del>
      <w:r>
        <w:t xml:space="preserve"> UGC) </w:t>
      </w:r>
      <w:del w:id="80" w:author="nicole landi" w:date="2017-06-12T14:34:00Z">
        <w:r w:rsidDel="00CD669E">
          <w:delText xml:space="preserve">defined </w:delText>
        </w:r>
      </w:del>
      <w:ins w:id="81" w:author="nicole landi" w:date="2017-06-12T14:34:00Z">
        <w:r w:rsidR="00CD669E">
          <w:t>identified</w:t>
        </w:r>
        <w:r w:rsidR="00CD669E">
          <w:t xml:space="preserve"> </w:t>
        </w:r>
      </w:ins>
      <w:r>
        <w:t xml:space="preserve">using </w:t>
      </w:r>
      <w:del w:id="82" w:author="nicole landi" w:date="2017-06-12T14:33:00Z">
        <w:r w:rsidDel="00CD669E">
          <w:delText xml:space="preserve">this </w:delText>
        </w:r>
      </w:del>
      <w:ins w:id="83" w:author="nicole landi" w:date="2017-06-12T14:33:00Z">
        <w:r w:rsidR="00CD669E">
          <w:t>the regression-based</w:t>
        </w:r>
        <w:r w:rsidR="00CD669E">
          <w:t xml:space="preserve"> </w:t>
        </w:r>
      </w:ins>
      <w:r>
        <w:t>quantitative method.</w:t>
      </w:r>
      <w:r w:rsidR="004E6758">
        <w:t xml:space="preserve"> </w:t>
      </w:r>
      <w:ins w:id="84" w:author="nicole landi" w:date="2017-06-12T14:34:00Z">
        <w:r w:rsidR="00CD669E">
          <w:t>To classify participants, w</w:t>
        </w:r>
      </w:ins>
      <w:del w:id="85" w:author="nicole landi" w:date="2017-06-12T14:34:00Z">
        <w:r w:rsidR="00564AE6" w:rsidDel="00CD669E">
          <w:delText>W</w:delText>
        </w:r>
      </w:del>
      <w:r w:rsidR="00564AE6">
        <w:t xml:space="preserve">e predicted reading comprehension score from age, decoding ability, nonverbal IQ and vocabulary. </w:t>
      </w:r>
      <w:commentRangeStart w:id="86"/>
      <w:r w:rsidR="00564AE6">
        <w:t xml:space="preserve">We used a 15% confidence interval around the regression line to define TDs and a 65% confidence interval to define UGC and S-RCD individuals. </w:t>
      </w:r>
      <w:commentRangeEnd w:id="86"/>
      <w:r w:rsidR="00CD669E">
        <w:rPr>
          <w:rStyle w:val="CommentReference"/>
        </w:rPr>
        <w:commentReference w:id="86"/>
      </w:r>
      <w:r w:rsidR="004E6758">
        <w:t xml:space="preserve">From an </w:t>
      </w:r>
      <w:r w:rsidR="009E405A">
        <w:t xml:space="preserve">original sample of </w:t>
      </w:r>
      <w:r w:rsidR="004E6758">
        <w:t xml:space="preserve">172 adolescents (ages 13-25), </w:t>
      </w:r>
      <w:del w:id="87" w:author="nicole landi" w:date="2017-06-12T14:35:00Z">
        <w:r w:rsidR="004E6758" w:rsidDel="00CD669E">
          <w:delText>we selected</w:delText>
        </w:r>
      </w:del>
      <w:ins w:id="88" w:author="nicole landi" w:date="2017-06-12T14:35:00Z">
        <w:r w:rsidR="00CD669E">
          <w:t>this method identified</w:t>
        </w:r>
      </w:ins>
      <w:r w:rsidR="004E6758">
        <w:t xml:space="preserve"> 20 TD, 22 S-RCD, and 25 UGC individuals. </w:t>
      </w:r>
      <w:del w:id="89" w:author="nicole landi" w:date="2017-06-12T14:36:00Z">
        <w:r w:rsidR="004E6758" w:rsidDel="00F46F84">
          <w:delText xml:space="preserve">We conducted an </w:delText>
        </w:r>
      </w:del>
      <w:ins w:id="90" w:author="nicole landi" w:date="2017-06-12T14:36:00Z">
        <w:r w:rsidR="00F46F84">
          <w:t>E</w:t>
        </w:r>
      </w:ins>
      <w:del w:id="91" w:author="nicole landi" w:date="2017-06-12T14:36:00Z">
        <w:r w:rsidR="004E6758" w:rsidDel="00F46F84">
          <w:delText>e</w:delText>
        </w:r>
      </w:del>
      <w:r w:rsidR="004E6758">
        <w:t>xploratory whole-brain analysis comparing gray matter volume and cortical thickness between these groups</w:t>
      </w:r>
      <w:ins w:id="92" w:author="nicole landi" w:date="2017-06-12T14:36:00Z">
        <w:r w:rsidR="00F46F84">
          <w:t xml:space="preserve"> </w:t>
        </w:r>
      </w:ins>
      <w:del w:id="93" w:author="nicole landi" w:date="2017-06-12T14:36:00Z">
        <w:r w:rsidR="004E6758" w:rsidDel="00F46F84">
          <w:delText>. We found that</w:delText>
        </w:r>
      </w:del>
      <w:ins w:id="94" w:author="nicole landi" w:date="2017-06-12T14:36:00Z">
        <w:r w:rsidR="00F46F84">
          <w:t>revealed</w:t>
        </w:r>
      </w:ins>
      <w:r w:rsidR="004E6758">
        <w:t xml:space="preserve"> </w:t>
      </w:r>
      <w:ins w:id="95" w:author="nicole landi" w:date="2017-06-12T14:36:00Z">
        <w:r w:rsidR="001B3EFD">
          <w:t xml:space="preserve">reduced gray </w:t>
        </w:r>
      </w:ins>
      <w:del w:id="96" w:author="nicole landi" w:date="2017-06-12T14:36:00Z">
        <w:r w:rsidR="004E6758" w:rsidDel="001B3EFD">
          <w:delText xml:space="preserve">TD individuals showed less gray </w:delText>
        </w:r>
      </w:del>
      <w:r w:rsidR="004E6758">
        <w:t xml:space="preserve">matter volume </w:t>
      </w:r>
      <w:del w:id="97" w:author="nicole landi" w:date="2017-06-12T14:36:00Z">
        <w:r w:rsidR="004E6758" w:rsidDel="001B3EFD">
          <w:delText xml:space="preserve">than </w:delText>
        </w:r>
      </w:del>
      <w:ins w:id="98" w:author="nicole landi" w:date="2017-06-12T14:36:00Z">
        <w:r w:rsidR="001B3EFD">
          <w:t xml:space="preserve">for </w:t>
        </w:r>
        <w:r w:rsidR="001B3EFD">
          <w:t xml:space="preserve">TD individuals </w:t>
        </w:r>
        <w:r w:rsidR="001B3EFD">
          <w:t>relative to</w:t>
        </w:r>
        <w:r w:rsidR="001B3EFD">
          <w:t xml:space="preserve"> </w:t>
        </w:r>
      </w:ins>
      <w:r w:rsidR="004E6758">
        <w:t xml:space="preserve">UGCs in </w:t>
      </w:r>
      <w:ins w:id="99" w:author="nicole landi" w:date="2017-06-12T14:37:00Z">
        <w:r w:rsidR="001B3EFD">
          <w:t xml:space="preserve">the </w:t>
        </w:r>
      </w:ins>
      <w:r w:rsidR="004E6758">
        <w:t>left superior parietal lobule</w:t>
      </w:r>
      <w:commentRangeStart w:id="100"/>
      <w:r w:rsidR="008A5105">
        <w:t xml:space="preserve">, a region involved in </w:t>
      </w:r>
      <w:r w:rsidR="00C03AB4">
        <w:t>allocating visual attention (</w:t>
      </w:r>
      <w:proofErr w:type="spellStart"/>
      <w:r w:rsidR="00C03AB4">
        <w:t>Peyrin</w:t>
      </w:r>
      <w:proofErr w:type="spellEnd"/>
      <w:r w:rsidR="00C03AB4">
        <w:t xml:space="preserve">, </w:t>
      </w:r>
      <w:proofErr w:type="spellStart"/>
      <w:r w:rsidR="00C03AB4">
        <w:t>Demonet</w:t>
      </w:r>
      <w:proofErr w:type="spellEnd"/>
      <w:r w:rsidR="00C03AB4">
        <w:t xml:space="preserve">, </w:t>
      </w:r>
      <w:proofErr w:type="spellStart"/>
      <w:r w:rsidR="00C03AB4">
        <w:t>N’Guyen</w:t>
      </w:r>
      <w:proofErr w:type="spellEnd"/>
      <w:r w:rsidR="00C03AB4">
        <w:t xml:space="preserve">-Morel, Le Bas, &amp; </w:t>
      </w:r>
      <w:proofErr w:type="spellStart"/>
      <w:r w:rsidR="00C03AB4">
        <w:t>Waldois</w:t>
      </w:r>
      <w:proofErr w:type="spellEnd"/>
      <w:r w:rsidR="00C03AB4">
        <w:t>, 2010)</w:t>
      </w:r>
      <w:r w:rsidR="004E6758">
        <w:t>.</w:t>
      </w:r>
      <w:r w:rsidR="008A5105">
        <w:t xml:space="preserve"> </w:t>
      </w:r>
      <w:commentRangeEnd w:id="100"/>
      <w:r w:rsidR="00334CE0">
        <w:rPr>
          <w:rStyle w:val="CommentReference"/>
        </w:rPr>
        <w:commentReference w:id="100"/>
      </w:r>
      <w:del w:id="101" w:author="nicole landi" w:date="2017-06-12T14:37:00Z">
        <w:r w:rsidR="008A5105" w:rsidDel="001B3EFD">
          <w:delText xml:space="preserve">Thus, </w:delText>
        </w:r>
      </w:del>
      <w:ins w:id="102" w:author="nicole landi" w:date="2017-06-12T14:37:00Z">
        <w:r w:rsidR="001B3EFD">
          <w:t>T</w:t>
        </w:r>
      </w:ins>
      <w:del w:id="103" w:author="nicole landi" w:date="2017-06-12T14:37:00Z">
        <w:r w:rsidR="008A5105" w:rsidDel="001B3EFD">
          <w:delText>t</w:delText>
        </w:r>
      </w:del>
      <w:r w:rsidR="008A5105">
        <w:t xml:space="preserve">he current investigation is the first to use </w:t>
      </w:r>
      <w:del w:id="104" w:author="nicole landi" w:date="2017-06-12T14:39:00Z">
        <w:r w:rsidR="008A5105" w:rsidDel="00334CE0">
          <w:delText xml:space="preserve">this </w:delText>
        </w:r>
      </w:del>
      <w:ins w:id="105" w:author="nicole landi" w:date="2017-06-12T14:39:00Z">
        <w:r w:rsidR="00334CE0">
          <w:t>th</w:t>
        </w:r>
        <w:r w:rsidR="00334CE0">
          <w:t>e regression-based</w:t>
        </w:r>
      </w:ins>
      <w:ins w:id="106" w:author="nicole landi" w:date="2017-06-12T14:42:00Z">
        <w:r w:rsidR="00334CE0">
          <w:t xml:space="preserve"> group</w:t>
        </w:r>
      </w:ins>
      <w:ins w:id="107" w:author="nicole landi" w:date="2017-06-12T14:39:00Z">
        <w:r w:rsidR="00334CE0">
          <w:t xml:space="preserve"> </w:t>
        </w:r>
      </w:ins>
      <w:r w:rsidR="008A5105">
        <w:t xml:space="preserve">classification method to investigate </w:t>
      </w:r>
      <w:del w:id="108" w:author="nicole landi" w:date="2017-06-12T14:42:00Z">
        <w:r w:rsidR="008A5105" w:rsidDel="00334CE0">
          <w:delText>group differences</w:delText>
        </w:r>
      </w:del>
      <w:ins w:id="109" w:author="nicole landi" w:date="2017-06-12T14:42:00Z">
        <w:r w:rsidR="00334CE0">
          <w:t>the relationship between</w:t>
        </w:r>
      </w:ins>
      <w:ins w:id="110" w:author="nicole landi" w:date="2017-06-12T14:39:00Z">
        <w:r w:rsidR="00334CE0">
          <w:t xml:space="preserve"> comprehension skill</w:t>
        </w:r>
      </w:ins>
      <w:r w:rsidR="008A5105">
        <w:t xml:space="preserve"> </w:t>
      </w:r>
      <w:del w:id="111" w:author="nicole landi" w:date="2017-06-12T14:42:00Z">
        <w:r w:rsidR="008A5105" w:rsidDel="00334CE0">
          <w:delText xml:space="preserve">in </w:delText>
        </w:r>
      </w:del>
      <w:ins w:id="112" w:author="nicole landi" w:date="2017-06-12T14:42:00Z">
        <w:r w:rsidR="00334CE0">
          <w:t>and</w:t>
        </w:r>
        <w:r w:rsidR="00334CE0">
          <w:t xml:space="preserve"> </w:t>
        </w:r>
      </w:ins>
      <w:r w:rsidR="008A5105">
        <w:t>brain structure</w:t>
      </w:r>
      <w:ins w:id="113" w:author="nicole landi" w:date="2017-06-12T14:40:00Z">
        <w:r w:rsidR="00334CE0">
          <w:t>. Findings</w:t>
        </w:r>
      </w:ins>
      <w:del w:id="114" w:author="nicole landi" w:date="2017-06-12T14:40:00Z">
        <w:r w:rsidR="008A5105" w:rsidDel="00334CE0">
          <w:delText>, and</w:delText>
        </w:r>
      </w:del>
      <w:r w:rsidR="008A5105">
        <w:t xml:space="preserve"> highlight</w:t>
      </w:r>
      <w:del w:id="115" w:author="nicole landi" w:date="2017-06-12T14:40:00Z">
        <w:r w:rsidR="008A5105" w:rsidDel="00334CE0">
          <w:delText>s</w:delText>
        </w:r>
      </w:del>
      <w:r w:rsidR="008A5105">
        <w:t xml:space="preserve"> the importance of studying UGCs</w:t>
      </w:r>
      <w:ins w:id="116" w:author="nicole landi" w:date="2017-06-12T14:40:00Z">
        <w:r w:rsidR="00334CE0">
          <w:t xml:space="preserve">, who also have </w:t>
        </w:r>
      </w:ins>
      <w:ins w:id="117" w:author="nicole landi" w:date="2017-06-12T14:41:00Z">
        <w:r w:rsidR="00334CE0">
          <w:t>discrepant</w:t>
        </w:r>
      </w:ins>
      <w:ins w:id="118" w:author="nicole landi" w:date="2017-06-12T14:40:00Z">
        <w:r w:rsidR="00334CE0">
          <w:t xml:space="preserve"> </w:t>
        </w:r>
      </w:ins>
      <w:ins w:id="119" w:author="nicole landi" w:date="2017-06-12T14:41:00Z">
        <w:r w:rsidR="00334CE0">
          <w:t>comprehension and decoding profiles</w:t>
        </w:r>
      </w:ins>
      <w:ins w:id="120" w:author="nicole landi" w:date="2017-06-12T14:42:00Z">
        <w:r w:rsidR="00334CE0">
          <w:t>,</w:t>
        </w:r>
      </w:ins>
      <w:r w:rsidR="008A5105">
        <w:t xml:space="preserve"> in addition to </w:t>
      </w:r>
      <w:ins w:id="121" w:author="nicole landi" w:date="2017-06-12T14:42:00Z">
        <w:r w:rsidR="00334CE0">
          <w:t xml:space="preserve">those with </w:t>
        </w:r>
      </w:ins>
      <w:r w:rsidR="008A5105">
        <w:t xml:space="preserve">S-RCD </w:t>
      </w:r>
      <w:ins w:id="122" w:author="nicole landi" w:date="2017-06-12T14:42:00Z">
        <w:r w:rsidR="00334CE0">
          <w:t xml:space="preserve">and TD </w:t>
        </w:r>
      </w:ins>
      <w:del w:id="123" w:author="nicole landi" w:date="2017-06-12T14:43:00Z">
        <w:r w:rsidR="008A5105" w:rsidDel="00334CE0">
          <w:delText xml:space="preserve">individuals </w:delText>
        </w:r>
      </w:del>
      <w:r w:rsidR="008A5105">
        <w:t>to gain a broader perspective on how brain structure is related to reading comprehension</w:t>
      </w:r>
      <w:ins w:id="124" w:author="nicole landi" w:date="2017-06-12T14:44:00Z">
        <w:r w:rsidR="00996E29">
          <w:t xml:space="preserve"> skill</w:t>
        </w:r>
      </w:ins>
      <w:r w:rsidR="008A5105">
        <w:t xml:space="preserve"> </w:t>
      </w:r>
      <w:commentRangeStart w:id="125"/>
      <w:del w:id="126" w:author="nicole landi" w:date="2017-06-12T14:43:00Z">
        <w:r w:rsidR="008A5105" w:rsidDel="00334CE0">
          <w:delText>ability in individuals with good decoding</w:delText>
        </w:r>
      </w:del>
      <w:ins w:id="127" w:author="nicole landi" w:date="2017-06-12T14:43:00Z">
        <w:r w:rsidR="00334CE0">
          <w:t>profiles</w:t>
        </w:r>
      </w:ins>
      <w:r w:rsidR="008A5105">
        <w:t>.</w:t>
      </w:r>
      <w:commentRangeEnd w:id="125"/>
      <w:r w:rsidR="00996E29">
        <w:rPr>
          <w:rStyle w:val="CommentReference"/>
        </w:rPr>
        <w:commentReference w:id="125"/>
      </w:r>
    </w:p>
    <w:bookmarkEnd w:id="10"/>
    <w:p w14:paraId="7C895066" w14:textId="77777777" w:rsidR="009E405A" w:rsidRDefault="009E405A"/>
    <w:p w14:paraId="3ADE4314" w14:textId="77777777" w:rsidR="009E405A" w:rsidRDefault="009E405A"/>
    <w:p w14:paraId="7BC03100" w14:textId="77777777" w:rsidR="009E405A" w:rsidRDefault="009E405A"/>
    <w:p w14:paraId="1724CBEE" w14:textId="77777777" w:rsidR="009E405A" w:rsidRDefault="009E405A"/>
    <w:p w14:paraId="79B037E8" w14:textId="77777777" w:rsidR="009E405A" w:rsidRDefault="009E405A"/>
    <w:p w14:paraId="785DC64D" w14:textId="77777777" w:rsidR="00315F02" w:rsidRDefault="00315F02">
      <w:r>
        <w:tab/>
      </w:r>
    </w:p>
    <w:sectPr w:rsidR="00315F02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nicole landi" w:date="2017-06-12T14:55:00Z" w:initials="MOU">
    <w:p w14:paraId="55ED0DBA" w14:textId="7F8B8B64" w:rsidR="005802F0" w:rsidRDefault="005802F0">
      <w:pPr>
        <w:pStyle w:val="CommentText"/>
      </w:pPr>
      <w:r>
        <w:rPr>
          <w:rStyle w:val="CommentReference"/>
        </w:rPr>
        <w:annotationRef/>
      </w:r>
      <w:r>
        <w:t>This can go if you need space</w:t>
      </w:r>
    </w:p>
  </w:comment>
  <w:comment w:id="35" w:author="nicole landi" w:date="2017-06-12T14:26:00Z" w:initials="MOU">
    <w:p w14:paraId="6323D5C8" w14:textId="4F86C14A" w:rsidR="00DA3B47" w:rsidRDefault="00DA3B47">
      <w:pPr>
        <w:pStyle w:val="CommentText"/>
      </w:pPr>
      <w:r>
        <w:rPr>
          <w:rStyle w:val="CommentReference"/>
        </w:rPr>
        <w:annotationRef/>
      </w:r>
      <w:r>
        <w:t>? I’m not sure I understand, can you rephrase?</w:t>
      </w:r>
    </w:p>
  </w:comment>
  <w:comment w:id="71" w:author="nicole landi" w:date="2017-06-12T14:32:00Z" w:initials="MOU">
    <w:p w14:paraId="3AC448FA" w14:textId="0973FFCD" w:rsidR="00CD669E" w:rsidRDefault="00CD669E">
      <w:pPr>
        <w:pStyle w:val="CommentText"/>
      </w:pPr>
      <w:r>
        <w:rPr>
          <w:rStyle w:val="CommentReference"/>
        </w:rPr>
        <w:annotationRef/>
      </w:r>
      <w:r>
        <w:t>Authors say anything about cerebellum? Feels weird to say exec function alone here after finding cerebellum differences</w:t>
      </w:r>
    </w:p>
  </w:comment>
  <w:comment w:id="86" w:author="nicole landi" w:date="2017-06-12T14:35:00Z" w:initials="MOU">
    <w:p w14:paraId="091747B7" w14:textId="7313FA8F" w:rsidR="00CD669E" w:rsidRDefault="00CD669E">
      <w:pPr>
        <w:pStyle w:val="CommentText"/>
      </w:pPr>
      <w:r>
        <w:rPr>
          <w:rStyle w:val="CommentReference"/>
        </w:rPr>
        <w:annotationRef/>
      </w:r>
      <w:r>
        <w:t>Elaborate so a reader can understand why please</w:t>
      </w:r>
      <w:r w:rsidR="005802F0">
        <w:t xml:space="preserve"> </w:t>
      </w:r>
    </w:p>
  </w:comment>
  <w:comment w:id="100" w:author="nicole landi" w:date="2017-06-12T14:39:00Z" w:initials="MOU">
    <w:p w14:paraId="662E9C70" w14:textId="365C15F6" w:rsidR="00334CE0" w:rsidRDefault="00334CE0">
      <w:pPr>
        <w:pStyle w:val="CommentText"/>
      </w:pPr>
      <w:r>
        <w:rPr>
          <w:rStyle w:val="CommentReference"/>
        </w:rPr>
        <w:annotationRef/>
      </w:r>
      <w:r>
        <w:t xml:space="preserve">This comes up for language too, not just </w:t>
      </w:r>
      <w:r w:rsidR="005802F0">
        <w:rPr>
          <w:noProof/>
        </w:rPr>
        <w:t>I</w:t>
      </w:r>
      <w:r w:rsidR="005802F0">
        <w:rPr>
          <w:noProof/>
        </w:rPr>
        <w:t>PL, I would cite language stuff in addition to attention if you have space</w:t>
      </w:r>
    </w:p>
  </w:comment>
  <w:comment w:id="125" w:author="nicole landi" w:date="2017-06-12T14:43:00Z" w:initials="MOU">
    <w:p w14:paraId="614CD3C0" w14:textId="63D31E8F" w:rsidR="00996E29" w:rsidRDefault="00996E29">
      <w:pPr>
        <w:pStyle w:val="CommentText"/>
      </w:pPr>
      <w:r>
        <w:rPr>
          <w:rStyle w:val="CommentReference"/>
        </w:rPr>
        <w:annotationRef/>
      </w:r>
      <w:r>
        <w:t xml:space="preserve">UGS don’t necessarily have good </w:t>
      </w:r>
      <w:proofErr w:type="gramStart"/>
      <w:r>
        <w:t>decoding</w:t>
      </w:r>
      <w:proofErr w:type="gramEnd"/>
      <w:r>
        <w:t xml:space="preserve"> right? Hence UGC?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ED0DBA" w15:done="0"/>
  <w15:commentEx w15:paraId="6323D5C8" w15:done="0"/>
  <w15:commentEx w15:paraId="3AC448FA" w15:done="0"/>
  <w15:commentEx w15:paraId="091747B7" w15:done="0"/>
  <w15:commentEx w15:paraId="662E9C70" w15:done="0"/>
  <w15:commentEx w15:paraId="614CD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landi">
    <w15:presenceInfo w15:providerId="None" w15:userId="nicole lan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37"/>
    <w:rsid w:val="00170A42"/>
    <w:rsid w:val="001A4D9B"/>
    <w:rsid w:val="001B3EFD"/>
    <w:rsid w:val="002E6A80"/>
    <w:rsid w:val="00315F02"/>
    <w:rsid w:val="00334CE0"/>
    <w:rsid w:val="00476B4F"/>
    <w:rsid w:val="004E6758"/>
    <w:rsid w:val="004F1C4A"/>
    <w:rsid w:val="00510D4B"/>
    <w:rsid w:val="00564AE6"/>
    <w:rsid w:val="005802F0"/>
    <w:rsid w:val="007A2437"/>
    <w:rsid w:val="008600D5"/>
    <w:rsid w:val="008A5105"/>
    <w:rsid w:val="00996E29"/>
    <w:rsid w:val="009E405A"/>
    <w:rsid w:val="00AE528E"/>
    <w:rsid w:val="00C03AB4"/>
    <w:rsid w:val="00CD669E"/>
    <w:rsid w:val="00DA3B47"/>
    <w:rsid w:val="00DB5A75"/>
    <w:rsid w:val="00F12D65"/>
    <w:rsid w:val="00F43BC8"/>
    <w:rsid w:val="00F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FD5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C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4A"/>
    <w:rPr>
      <w:sz w:val="18"/>
      <w:szCs w:val="18"/>
    </w:rPr>
  </w:style>
  <w:style w:type="paragraph" w:styleId="Revision">
    <w:name w:val="Revision"/>
    <w:hidden/>
    <w:uiPriority w:val="99"/>
    <w:semiHidden/>
    <w:rsid w:val="0033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nicole landi</cp:lastModifiedBy>
  <cp:revision>7</cp:revision>
  <dcterms:created xsi:type="dcterms:W3CDTF">2017-06-12T18:23:00Z</dcterms:created>
  <dcterms:modified xsi:type="dcterms:W3CDTF">2017-06-12T18:58:00Z</dcterms:modified>
</cp:coreProperties>
</file>