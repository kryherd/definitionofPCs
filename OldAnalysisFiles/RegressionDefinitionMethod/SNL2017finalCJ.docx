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4028F" w14:textId="6548B5EA" w:rsidR="00510D4B" w:rsidRDefault="007A2437">
      <w:r>
        <w:t>Structural</w:t>
      </w:r>
      <w:r w:rsidR="004F1C4A">
        <w:t xml:space="preserve"> Brain</w:t>
      </w:r>
      <w:r>
        <w:t xml:space="preserve"> Differences in </w:t>
      </w:r>
      <w:r w:rsidR="00996E29">
        <w:t>Good and Poor Comprehenders</w:t>
      </w:r>
      <w:r>
        <w:t xml:space="preserve"> </w:t>
      </w:r>
      <w:r w:rsidR="00996E29">
        <w:t xml:space="preserve">Identified </w:t>
      </w:r>
      <w:r>
        <w:t xml:space="preserve">through a </w:t>
      </w:r>
      <w:r w:rsidR="00996E29">
        <w:t xml:space="preserve">Regression-Based </w:t>
      </w:r>
      <w:r>
        <w:t>Quantitative Method</w:t>
      </w:r>
    </w:p>
    <w:p w14:paraId="040DE399" w14:textId="77777777" w:rsidR="004F1C4A" w:rsidRDefault="004F1C4A"/>
    <w:p w14:paraId="19130F5A" w14:textId="77777777" w:rsidR="007A2437" w:rsidRDefault="007A2437">
      <w:proofErr w:type="spellStart"/>
      <w:r>
        <w:t>Ryherd</w:t>
      </w:r>
      <w:proofErr w:type="spellEnd"/>
      <w:r>
        <w:t xml:space="preserve">, Kayleigh; Johns, Clint; </w:t>
      </w:r>
      <w:proofErr w:type="spellStart"/>
      <w:r>
        <w:t>Jahn</w:t>
      </w:r>
      <w:proofErr w:type="spellEnd"/>
      <w:r>
        <w:t>, Andy; Van Dyke, Julie; Landi, Nicole</w:t>
      </w:r>
    </w:p>
    <w:p w14:paraId="0B40BCA6" w14:textId="77777777" w:rsidR="007A2437" w:rsidRDefault="007A2437"/>
    <w:p w14:paraId="4D91F4AF" w14:textId="0B077CD0" w:rsidR="007A2437" w:rsidRDefault="007A2437" w:rsidP="00775A38">
      <w:pPr>
        <w:jc w:val="both"/>
      </w:pPr>
      <w:r>
        <w:tab/>
        <w:t>Specific Reading Comprehension Disorder (S-RCD) is characterized by poor reading comprehension despite intact decoding ability (</w:t>
      </w:r>
      <w:ins w:id="0" w:author="clint" w:date="2017-06-12T19:02:00Z">
        <w:r w:rsidR="00B35D12">
          <w:t xml:space="preserve">for review </w:t>
        </w:r>
      </w:ins>
      <w:r w:rsidR="005802F0">
        <w:t xml:space="preserve">see </w:t>
      </w:r>
      <w:proofErr w:type="spellStart"/>
      <w:r>
        <w:t>Landi</w:t>
      </w:r>
      <w:proofErr w:type="spellEnd"/>
      <w:r>
        <w:t xml:space="preserve"> &amp; </w:t>
      </w:r>
      <w:proofErr w:type="spellStart"/>
      <w:r>
        <w:t>Ryherd</w:t>
      </w:r>
      <w:proofErr w:type="spellEnd"/>
      <w:r>
        <w:t>, 2017</w:t>
      </w:r>
      <w:del w:id="1" w:author="clint" w:date="2017-06-12T19:02:00Z">
        <w:r w:rsidR="005802F0" w:rsidDel="00B35D12">
          <w:delText xml:space="preserve"> for a recent review</w:delText>
        </w:r>
      </w:del>
      <w:r>
        <w:t xml:space="preserve">). </w:t>
      </w:r>
      <w:del w:id="2" w:author="clint" w:date="2017-06-12T20:42:00Z">
        <w:r w:rsidR="004F1C4A" w:rsidDel="005C3C77">
          <w:delText xml:space="preserve">Although </w:delText>
        </w:r>
      </w:del>
      <w:ins w:id="3" w:author="clint" w:date="2017-06-12T20:42:00Z">
        <w:r w:rsidR="005C3C77">
          <w:t xml:space="preserve">Despite years of study, </w:t>
        </w:r>
      </w:ins>
      <w:del w:id="4" w:author="clint" w:date="2017-06-12T20:42:00Z">
        <w:r w:rsidDel="005C3C77">
          <w:delText xml:space="preserve">this disorder </w:delText>
        </w:r>
        <w:r w:rsidR="004F1C4A" w:rsidDel="005C3C77">
          <w:delText xml:space="preserve">has been studied </w:delText>
        </w:r>
      </w:del>
      <w:del w:id="5" w:author="clint" w:date="2017-06-12T20:17:00Z">
        <w:r w:rsidR="004F1C4A" w:rsidDel="00EB1CD7">
          <w:delText xml:space="preserve">widely </w:delText>
        </w:r>
      </w:del>
      <w:del w:id="6" w:author="clint" w:date="2017-06-12T20:42:00Z">
        <w:r w:rsidR="004F1C4A" w:rsidDel="005C3C77">
          <w:delText>since the late 1990s,</w:delText>
        </w:r>
        <w:r w:rsidDel="005C3C77">
          <w:delText xml:space="preserve"> </w:delText>
        </w:r>
      </w:del>
      <w:ins w:id="7" w:author="clint" w:date="2017-06-12T20:42:00Z">
        <w:r w:rsidR="005C3C77">
          <w:t xml:space="preserve">there is no established, </w:t>
        </w:r>
      </w:ins>
      <w:del w:id="8" w:author="clint" w:date="2017-06-12T20:42:00Z">
        <w:r w:rsidDel="005C3C77">
          <w:delText xml:space="preserve">no </w:delText>
        </w:r>
      </w:del>
      <w:r>
        <w:t>standardized method of classifying individuals with S-RCD</w:t>
      </w:r>
      <w:del w:id="9" w:author="clint" w:date="2017-06-12T20:42:00Z">
        <w:r w:rsidDel="005C3C77">
          <w:delText xml:space="preserve"> has emerged</w:delText>
        </w:r>
      </w:del>
      <w:r>
        <w:t xml:space="preserve">. </w:t>
      </w:r>
      <w:r w:rsidR="001A4D9B">
        <w:t xml:space="preserve">Most </w:t>
      </w:r>
      <w:r w:rsidR="005802F0">
        <w:t xml:space="preserve">studies </w:t>
      </w:r>
      <w:r w:rsidR="004F1C4A">
        <w:t>use a cutoff</w:t>
      </w:r>
      <w:r w:rsidR="00B72A86">
        <w:t>-</w:t>
      </w:r>
      <w:r w:rsidR="004F1C4A">
        <w:t>based classification approach</w:t>
      </w:r>
      <w:r w:rsidR="001A4D9B">
        <w:t xml:space="preserve"> </w:t>
      </w:r>
      <w:r w:rsidR="004F1C4A">
        <w:t>in which</w:t>
      </w:r>
      <w:r w:rsidR="001A4D9B">
        <w:t xml:space="preserve"> S-RCD</w:t>
      </w:r>
      <w:r w:rsidR="00F43BC8">
        <w:t xml:space="preserve"> participants</w:t>
      </w:r>
      <w:r w:rsidR="001A4D9B">
        <w:t xml:space="preserve"> </w:t>
      </w:r>
      <w:del w:id="10" w:author="clint" w:date="2017-06-12T19:07:00Z">
        <w:r w:rsidR="001A4D9B" w:rsidDel="009A5162">
          <w:delText xml:space="preserve">have </w:delText>
        </w:r>
      </w:del>
      <w:ins w:id="11" w:author="clint" w:date="2017-06-12T19:07:00Z">
        <w:r w:rsidR="009A5162">
          <w:t>exhibit</w:t>
        </w:r>
        <w:r w:rsidR="009A5162">
          <w:t xml:space="preserve"> </w:t>
        </w:r>
      </w:ins>
      <w:ins w:id="12" w:author="clint" w:date="2017-06-12T19:06:00Z">
        <w:r w:rsidR="009A5162">
          <w:t xml:space="preserve">a discrepancy between </w:t>
        </w:r>
      </w:ins>
      <w:ins w:id="13" w:author="clint" w:date="2017-06-12T20:17:00Z">
        <w:r w:rsidR="00EB1CD7">
          <w:t xml:space="preserve">their </w:t>
        </w:r>
      </w:ins>
      <w:ins w:id="14" w:author="clint" w:date="2017-06-12T19:06:00Z">
        <w:r w:rsidR="009A5162">
          <w:t xml:space="preserve">decoding and reading comprehension </w:t>
        </w:r>
        <w:r w:rsidR="00EB1CD7">
          <w:t>abilities</w:t>
        </w:r>
      </w:ins>
      <w:ins w:id="15" w:author="clint" w:date="2017-06-12T19:07:00Z">
        <w:r w:rsidR="009A5162">
          <w:t>: that is, they achieve</w:t>
        </w:r>
      </w:ins>
      <w:ins w:id="16" w:author="clint" w:date="2017-06-12T19:06:00Z">
        <w:r w:rsidR="009A5162">
          <w:t xml:space="preserve"> </w:t>
        </w:r>
      </w:ins>
      <w:r w:rsidR="001A4D9B">
        <w:t>a standard reading comprehension score below some criterion</w:t>
      </w:r>
      <w:ins w:id="17" w:author="clint" w:date="2017-06-12T19:03:00Z">
        <w:r w:rsidR="009A5162">
          <w:t xml:space="preserve">, coupled with </w:t>
        </w:r>
      </w:ins>
      <w:ins w:id="18" w:author="clint" w:date="2017-06-12T20:44:00Z">
        <w:r w:rsidR="00223088">
          <w:t xml:space="preserve">standard decoding </w:t>
        </w:r>
      </w:ins>
      <w:ins w:id="19" w:author="clint" w:date="2017-06-12T19:05:00Z">
        <w:r w:rsidR="009A5162">
          <w:t xml:space="preserve">performance </w:t>
        </w:r>
      </w:ins>
      <w:del w:id="20" w:author="clint" w:date="2017-06-12T19:03:00Z">
        <w:r w:rsidR="001A4D9B" w:rsidDel="009A5162">
          <w:delText xml:space="preserve"> as well </w:delText>
        </w:r>
      </w:del>
      <w:del w:id="21" w:author="clint" w:date="2017-06-12T20:44:00Z">
        <w:r w:rsidR="001A4D9B" w:rsidDel="00223088">
          <w:delText>a</w:delText>
        </w:r>
      </w:del>
      <w:ins w:id="22" w:author="clint" w:date="2017-06-12T19:05:00Z">
        <w:r w:rsidR="009A5162">
          <w:t xml:space="preserve">that meets or exceeds an age-appropriate </w:t>
        </w:r>
      </w:ins>
      <w:ins w:id="23" w:author="clint" w:date="2017-06-12T19:04:00Z">
        <w:r w:rsidR="009A5162">
          <w:t>norm</w:t>
        </w:r>
      </w:ins>
      <w:del w:id="24" w:author="clint" w:date="2017-06-12T19:07:00Z">
        <w:r w:rsidR="001A4D9B" w:rsidDel="009A5162">
          <w:delText xml:space="preserve">s </w:delText>
        </w:r>
      </w:del>
      <w:del w:id="25" w:author="clint" w:date="2017-06-12T19:06:00Z">
        <w:r w:rsidR="001A4D9B" w:rsidDel="009A5162">
          <w:delText>a discrepa</w:delText>
        </w:r>
        <w:r w:rsidR="004F1C4A" w:rsidDel="009A5162">
          <w:delText xml:space="preserve">ncy between decoding and reading comprehension </w:delText>
        </w:r>
      </w:del>
      <w:del w:id="26" w:author="clint" w:date="2017-06-12T19:07:00Z">
        <w:r w:rsidR="004F1C4A" w:rsidDel="009A5162">
          <w:delText>measures</w:delText>
        </w:r>
      </w:del>
      <w:r w:rsidR="001A4D9B">
        <w:t xml:space="preserve">. However, </w:t>
      </w:r>
      <w:ins w:id="27" w:author="clint" w:date="2017-06-12T20:24:00Z">
        <w:r w:rsidR="007F6063">
          <w:t>because t</w:t>
        </w:r>
      </w:ins>
      <w:ins w:id="28" w:author="clint" w:date="2017-06-12T20:23:00Z">
        <w:r w:rsidR="007F6063">
          <w:t xml:space="preserve">his </w:t>
        </w:r>
      </w:ins>
      <w:del w:id="29" w:author="clint" w:date="2017-06-12T20:23:00Z">
        <w:r w:rsidR="001A4D9B" w:rsidDel="007F6063">
          <w:delText xml:space="preserve">this </w:delText>
        </w:r>
      </w:del>
      <w:del w:id="30" w:author="clint" w:date="2017-06-12T20:22:00Z">
        <w:r w:rsidR="001A4D9B" w:rsidDel="007F6063">
          <w:delText xml:space="preserve">method </w:delText>
        </w:r>
      </w:del>
      <w:del w:id="31" w:author="clint" w:date="2017-06-12T20:19:00Z">
        <w:r w:rsidR="001A4D9B" w:rsidDel="00974E02">
          <w:delText xml:space="preserve">creates an </w:delText>
        </w:r>
      </w:del>
      <w:del w:id="32" w:author="clint" w:date="2017-06-12T20:22:00Z">
        <w:r w:rsidR="001A4D9B" w:rsidDel="007F6063">
          <w:delText>artificial dichotom</w:delText>
        </w:r>
      </w:del>
      <w:ins w:id="33" w:author="clint" w:date="2017-06-12T20:22:00Z">
        <w:r w:rsidR="007F6063">
          <w:t>approach</w:t>
        </w:r>
      </w:ins>
      <w:ins w:id="34" w:author="clint" w:date="2017-06-12T20:24:00Z">
        <w:r w:rsidR="007F6063">
          <w:t xml:space="preserve"> relies on dichotomiz</w:t>
        </w:r>
      </w:ins>
      <w:ins w:id="35" w:author="clint" w:date="2017-06-12T20:55:00Z">
        <w:r w:rsidR="008040AF">
          <w:t xml:space="preserve">ing </w:t>
        </w:r>
      </w:ins>
      <w:ins w:id="36" w:author="clint" w:date="2017-06-12T20:24:00Z">
        <w:r w:rsidR="007F6063">
          <w:t>continuous variables</w:t>
        </w:r>
      </w:ins>
      <w:ins w:id="37" w:author="clint" w:date="2017-06-12T20:23:00Z">
        <w:r w:rsidR="007F6063">
          <w:t xml:space="preserve">, </w:t>
        </w:r>
      </w:ins>
      <w:del w:id="38" w:author="clint" w:date="2017-06-12T20:19:00Z">
        <w:r w:rsidR="001A4D9B" w:rsidDel="00974E02">
          <w:delText>y</w:delText>
        </w:r>
      </w:del>
      <w:del w:id="39" w:author="clint" w:date="2017-06-12T20:20:00Z">
        <w:r w:rsidR="001A4D9B" w:rsidDel="00974E02">
          <w:delText xml:space="preserve"> where </w:delText>
        </w:r>
      </w:del>
      <w:r w:rsidR="001A4D9B">
        <w:t xml:space="preserve">individuals </w:t>
      </w:r>
      <w:r w:rsidR="00F43BC8">
        <w:t xml:space="preserve">with </w:t>
      </w:r>
      <w:ins w:id="40" w:author="clint" w:date="2017-06-12T19:08:00Z">
        <w:r w:rsidR="009978DD">
          <w:t xml:space="preserve">quantitatively similar </w:t>
        </w:r>
      </w:ins>
      <w:r w:rsidR="00F43BC8">
        <w:t>scores</w:t>
      </w:r>
      <w:ins w:id="41" w:author="clint" w:date="2017-06-12T19:08:00Z">
        <w:r w:rsidR="009978DD">
          <w:t xml:space="preserve"> (i.e., scores</w:t>
        </w:r>
      </w:ins>
      <w:r w:rsidR="00F43BC8">
        <w:t xml:space="preserve"> close to the</w:t>
      </w:r>
      <w:r w:rsidR="001A4D9B">
        <w:t xml:space="preserve"> cutoff criterion</w:t>
      </w:r>
      <w:ins w:id="42" w:author="clint" w:date="2017-06-12T19:08:00Z">
        <w:r w:rsidR="009978DD">
          <w:t xml:space="preserve">) </w:t>
        </w:r>
      </w:ins>
      <w:ins w:id="43" w:author="clint" w:date="2017-06-12T20:23:00Z">
        <w:r w:rsidR="007F6063">
          <w:t>are</w:t>
        </w:r>
      </w:ins>
      <w:ins w:id="44" w:author="clint" w:date="2017-06-12T20:20:00Z">
        <w:r w:rsidR="00974E02">
          <w:t xml:space="preserve"> </w:t>
        </w:r>
      </w:ins>
      <w:del w:id="45" w:author="clint" w:date="2017-06-12T19:08:00Z">
        <w:r w:rsidR="001A4D9B" w:rsidDel="009978DD">
          <w:delText xml:space="preserve"> </w:delText>
        </w:r>
        <w:r w:rsidR="00F43BC8" w:rsidDel="009978DD">
          <w:delText>can be</w:delText>
        </w:r>
        <w:r w:rsidR="001A4D9B" w:rsidDel="009978DD">
          <w:delText xml:space="preserve"> </w:delText>
        </w:r>
      </w:del>
      <w:r w:rsidR="001A4D9B">
        <w:t>treated as qualitatively different</w:t>
      </w:r>
      <w:ins w:id="46" w:author="clint" w:date="2017-06-12T20:45:00Z">
        <w:r w:rsidR="00223088">
          <w:t>; t</w:t>
        </w:r>
      </w:ins>
      <w:del w:id="47" w:author="clint" w:date="2017-06-12T20:45:00Z">
        <w:r w:rsidR="001A4D9B" w:rsidDel="00223088">
          <w:delText>.</w:delText>
        </w:r>
      </w:del>
      <w:ins w:id="48" w:author="clint" w:date="2017-06-12T20:45:00Z">
        <w:r w:rsidR="00223088">
          <w:t>h</w:t>
        </w:r>
      </w:ins>
      <w:ins w:id="49" w:author="clint" w:date="2017-06-12T20:25:00Z">
        <w:r w:rsidR="007F6063">
          <w:t xml:space="preserve">is </w:t>
        </w:r>
      </w:ins>
      <w:ins w:id="50" w:author="clint" w:date="2017-06-12T20:56:00Z">
        <w:r w:rsidR="00F00092">
          <w:t xml:space="preserve">practice is also </w:t>
        </w:r>
      </w:ins>
      <w:ins w:id="51" w:author="clint" w:date="2017-06-12T20:26:00Z">
        <w:r w:rsidR="007F6063">
          <w:t xml:space="preserve">associated with statistical problems </w:t>
        </w:r>
      </w:ins>
      <w:ins w:id="52" w:author="clint" w:date="2017-06-12T20:35:00Z">
        <w:r w:rsidR="0069433C">
          <w:t xml:space="preserve">like </w:t>
        </w:r>
      </w:ins>
      <w:ins w:id="53" w:author="clint" w:date="2017-06-12T20:21:00Z">
        <w:r w:rsidR="00974E02" w:rsidRPr="00974E02">
          <w:t>distort</w:t>
        </w:r>
      </w:ins>
      <w:ins w:id="54" w:author="clint" w:date="2017-06-12T20:26:00Z">
        <w:r w:rsidR="007F6063">
          <w:t xml:space="preserve">ed </w:t>
        </w:r>
      </w:ins>
      <w:ins w:id="55" w:author="clint" w:date="2017-06-12T20:21:00Z">
        <w:r w:rsidR="007F6063">
          <w:t>effect size</w:t>
        </w:r>
      </w:ins>
      <w:ins w:id="56" w:author="clint" w:date="2017-06-12T20:26:00Z">
        <w:r w:rsidR="007F6063">
          <w:t>s</w:t>
        </w:r>
      </w:ins>
      <w:ins w:id="57" w:author="clint" w:date="2017-06-12T20:21:00Z">
        <w:r w:rsidR="007F6063">
          <w:t>, reduce</w:t>
        </w:r>
      </w:ins>
      <w:ins w:id="58" w:author="clint" w:date="2017-06-12T20:26:00Z">
        <w:r w:rsidR="007F6063">
          <w:t>d</w:t>
        </w:r>
      </w:ins>
      <w:ins w:id="59" w:author="clint" w:date="2017-06-12T20:21:00Z">
        <w:r w:rsidR="00974E02" w:rsidRPr="00974E02">
          <w:t xml:space="preserve"> </w:t>
        </w:r>
        <w:r w:rsidR="007F6063">
          <w:t xml:space="preserve">power, </w:t>
        </w:r>
      </w:ins>
      <w:ins w:id="60" w:author="clint" w:date="2017-06-12T20:35:00Z">
        <w:r w:rsidR="0069433C">
          <w:t xml:space="preserve">and </w:t>
        </w:r>
      </w:ins>
      <w:ins w:id="61" w:author="clint" w:date="2017-06-12T20:26:00Z">
        <w:r w:rsidR="007F6063">
          <w:t xml:space="preserve">increased </w:t>
        </w:r>
      </w:ins>
      <w:ins w:id="62" w:author="clint" w:date="2017-06-12T20:21:00Z">
        <w:r w:rsidR="00974E02" w:rsidRPr="00974E02">
          <w:t>Type 1 error</w:t>
        </w:r>
      </w:ins>
      <w:ins w:id="63" w:author="clint" w:date="2017-06-12T20:45:00Z">
        <w:r w:rsidR="00223088">
          <w:t xml:space="preserve"> (</w:t>
        </w:r>
      </w:ins>
      <w:proofErr w:type="spellStart"/>
      <w:ins w:id="64" w:author="clint" w:date="2017-06-12T20:21:00Z">
        <w:r w:rsidR="00974E02" w:rsidRPr="00974E02">
          <w:t>MacCallum</w:t>
        </w:r>
        <w:proofErr w:type="spellEnd"/>
        <w:r w:rsidR="00974E02" w:rsidRPr="00974E02">
          <w:t xml:space="preserve"> et al., 2002).</w:t>
        </w:r>
      </w:ins>
      <w:r w:rsidR="001A4D9B">
        <w:t xml:space="preserve"> To address these weaknesses, some researchers have </w:t>
      </w:r>
      <w:del w:id="65" w:author="clint" w:date="2017-06-12T20:47:00Z">
        <w:r w:rsidR="001A4D9B" w:rsidDel="00223088">
          <w:delText>begun using</w:delText>
        </w:r>
      </w:del>
      <w:ins w:id="66" w:author="clint" w:date="2017-06-12T20:47:00Z">
        <w:r w:rsidR="00223088">
          <w:t>adopted</w:t>
        </w:r>
      </w:ins>
      <w:r w:rsidR="001A4D9B">
        <w:t xml:space="preserve"> a regression-based method to </w:t>
      </w:r>
      <w:del w:id="67" w:author="clint" w:date="2017-06-12T20:27:00Z">
        <w:r w:rsidR="001A4D9B" w:rsidDel="007F6063">
          <w:delText xml:space="preserve">select </w:delText>
        </w:r>
      </w:del>
      <w:ins w:id="68" w:author="clint" w:date="2017-06-12T20:27:00Z">
        <w:r w:rsidR="007F6063">
          <w:t>identify</w:t>
        </w:r>
        <w:r w:rsidR="007F6063">
          <w:t xml:space="preserve"> </w:t>
        </w:r>
      </w:ins>
      <w:ins w:id="69" w:author="clint" w:date="2017-06-12T20:31:00Z">
        <w:r w:rsidR="0069433C">
          <w:t>groups of readers differ</w:t>
        </w:r>
      </w:ins>
      <w:ins w:id="70" w:author="clint" w:date="2017-06-12T20:56:00Z">
        <w:r w:rsidR="00F00092">
          <w:t>ing</w:t>
        </w:r>
      </w:ins>
      <w:ins w:id="71" w:author="clint" w:date="2017-06-12T20:31:00Z">
        <w:r w:rsidR="0069433C">
          <w:t xml:space="preserve"> on comprehension ability, but not on subcomponent measures</w:t>
        </w:r>
      </w:ins>
      <w:ins w:id="72" w:author="clint" w:date="2017-06-12T20:32:00Z">
        <w:r w:rsidR="0069433C">
          <w:t xml:space="preserve"> </w:t>
        </w:r>
      </w:ins>
      <w:del w:id="73" w:author="clint" w:date="2017-06-12T20:32:00Z">
        <w:r w:rsidR="001A4D9B" w:rsidDel="0069433C">
          <w:delText xml:space="preserve">S-RCD and typically-developing (TD) groups </w:delText>
        </w:r>
      </w:del>
      <w:r w:rsidR="001A4D9B">
        <w:t>(</w:t>
      </w:r>
      <w:r w:rsidR="00AE528E">
        <w:t xml:space="preserve">e.g., </w:t>
      </w:r>
      <w:r w:rsidR="001A4D9B">
        <w:t>Tong</w:t>
      </w:r>
      <w:ins w:id="74" w:author="clint" w:date="2017-06-12T19:09:00Z">
        <w:r w:rsidR="009978DD">
          <w:t xml:space="preserve"> et al., 2011, 2013</w:t>
        </w:r>
      </w:ins>
      <w:del w:id="75" w:author="clint" w:date="2017-06-12T19:09:00Z">
        <w:r w:rsidR="001A4D9B" w:rsidDel="009978DD">
          <w:delText>, Deacon, Kirby, Cain, &amp; Parrila, 2011</w:delText>
        </w:r>
      </w:del>
      <w:r w:rsidR="001A4D9B">
        <w:t xml:space="preserve">). </w:t>
      </w:r>
      <w:ins w:id="76" w:author="clint" w:date="2017-06-12T20:33:00Z">
        <w:r w:rsidR="0069433C">
          <w:t xml:space="preserve">Specifically, </w:t>
        </w:r>
      </w:ins>
      <w:del w:id="77" w:author="clint" w:date="2017-06-12T20:33:00Z">
        <w:r w:rsidR="001A4D9B" w:rsidDel="0069433C">
          <w:delText xml:space="preserve">In this method, </w:delText>
        </w:r>
      </w:del>
      <w:r w:rsidR="001A4D9B">
        <w:t xml:space="preserve">reading comprehension ability is predicted from </w:t>
      </w:r>
      <w:del w:id="78" w:author="clint" w:date="2017-06-12T20:33:00Z">
        <w:r w:rsidR="00373706" w:rsidDel="0069433C">
          <w:delText xml:space="preserve">component </w:delText>
        </w:r>
      </w:del>
      <w:ins w:id="79" w:author="clint" w:date="2017-06-12T20:33:00Z">
        <w:r w:rsidR="0069433C">
          <w:t>component</w:t>
        </w:r>
        <w:r w:rsidR="0069433C">
          <w:t xml:space="preserve"> </w:t>
        </w:r>
      </w:ins>
      <w:r w:rsidR="00373706">
        <w:t>skills</w:t>
      </w:r>
      <w:r w:rsidR="001A4D9B">
        <w:t xml:space="preserve"> such as nonverbal IQ, </w:t>
      </w:r>
      <w:del w:id="80" w:author="clint" w:date="2017-06-12T20:28:00Z">
        <w:r w:rsidR="001A4D9B" w:rsidDel="0069433C">
          <w:delText xml:space="preserve">word </w:delText>
        </w:r>
      </w:del>
      <w:r w:rsidR="001A4D9B">
        <w:t>decoding</w:t>
      </w:r>
      <w:ins w:id="81" w:author="clint" w:date="2017-06-12T20:28:00Z">
        <w:r w:rsidR="0069433C">
          <w:t xml:space="preserve"> ability</w:t>
        </w:r>
      </w:ins>
      <w:r w:rsidR="001A4D9B">
        <w:t xml:space="preserve">, </w:t>
      </w:r>
      <w:r w:rsidR="00B72A86">
        <w:t>and vocabulary</w:t>
      </w:r>
      <w:ins w:id="82" w:author="clint" w:date="2017-06-12T20:28:00Z">
        <w:r w:rsidR="0069433C">
          <w:t xml:space="preserve"> knowledge</w:t>
        </w:r>
      </w:ins>
      <w:r w:rsidR="00315F02">
        <w:t xml:space="preserve">. </w:t>
      </w:r>
      <w:ins w:id="83" w:author="clint" w:date="2017-06-12T20:36:00Z">
        <w:r w:rsidR="0069433C">
          <w:t xml:space="preserve">Readers are classified as </w:t>
        </w:r>
      </w:ins>
      <w:ins w:id="84" w:author="clint" w:date="2017-06-12T20:28:00Z">
        <w:r w:rsidR="0069433C">
          <w:t xml:space="preserve">S-RCD </w:t>
        </w:r>
      </w:ins>
      <w:ins w:id="85" w:author="clint" w:date="2017-06-12T20:36:00Z">
        <w:r w:rsidR="0069433C">
          <w:t xml:space="preserve">if their </w:t>
        </w:r>
      </w:ins>
      <w:del w:id="86" w:author="clint" w:date="2017-06-12T20:29:00Z">
        <w:r w:rsidR="00315F02" w:rsidDel="0069433C">
          <w:delText xml:space="preserve">If an individual’s actual </w:delText>
        </w:r>
      </w:del>
      <w:del w:id="87" w:author="clint" w:date="2017-06-12T20:36:00Z">
        <w:r w:rsidR="00315F02" w:rsidDel="0069433C">
          <w:delText>c</w:delText>
        </w:r>
      </w:del>
      <w:ins w:id="88" w:author="clint" w:date="2017-06-12T20:36:00Z">
        <w:r w:rsidR="0069433C">
          <w:t>c</w:t>
        </w:r>
      </w:ins>
      <w:r w:rsidR="00315F02">
        <w:t>omprehension score</w:t>
      </w:r>
      <w:ins w:id="89" w:author="clint" w:date="2017-06-12T20:29:00Z">
        <w:r w:rsidR="0069433C">
          <w:t>s</w:t>
        </w:r>
      </w:ins>
      <w:r w:rsidR="00315F02">
        <w:t xml:space="preserve"> </w:t>
      </w:r>
      <w:ins w:id="90" w:author="clint" w:date="2017-06-12T20:36:00Z">
        <w:r w:rsidR="0069433C">
          <w:t xml:space="preserve">are </w:t>
        </w:r>
      </w:ins>
      <w:del w:id="91" w:author="clint" w:date="2017-06-12T20:29:00Z">
        <w:r w:rsidR="00315F02" w:rsidDel="0069433C">
          <w:delText xml:space="preserve">is </w:delText>
        </w:r>
      </w:del>
      <w:r w:rsidR="00315F02">
        <w:t xml:space="preserve">much lower than their predicted </w:t>
      </w:r>
      <w:del w:id="92" w:author="clint" w:date="2017-06-12T20:29:00Z">
        <w:r w:rsidR="00315F02" w:rsidDel="0069433C">
          <w:delText xml:space="preserve">comprehension </w:delText>
        </w:r>
      </w:del>
      <w:r w:rsidR="00315F02">
        <w:t>score</w:t>
      </w:r>
      <w:ins w:id="93" w:author="clint" w:date="2017-06-12T20:29:00Z">
        <w:r w:rsidR="0069433C">
          <w:t>s;</w:t>
        </w:r>
      </w:ins>
      <w:ins w:id="94" w:author="clint" w:date="2017-06-12T20:36:00Z">
        <w:r w:rsidR="0069433C">
          <w:t xml:space="preserve"> typically developing (</w:t>
        </w:r>
      </w:ins>
      <w:del w:id="95" w:author="clint" w:date="2017-06-12T20:29:00Z">
        <w:r w:rsidR="00315F02" w:rsidDel="0069433C">
          <w:delText>, they are considered to</w:delText>
        </w:r>
      </w:del>
      <w:ins w:id="96" w:author="clint" w:date="2017-06-12T20:29:00Z">
        <w:r w:rsidR="0069433C">
          <w:t>TD</w:t>
        </w:r>
      </w:ins>
      <w:ins w:id="97" w:author="clint" w:date="2017-06-12T20:36:00Z">
        <w:r w:rsidR="0069433C">
          <w:t xml:space="preserve">) if comprehension is commensurate with </w:t>
        </w:r>
      </w:ins>
      <w:ins w:id="98" w:author="clint" w:date="2017-06-12T20:38:00Z">
        <w:r w:rsidR="000610C8">
          <w:t xml:space="preserve">model </w:t>
        </w:r>
      </w:ins>
      <w:ins w:id="99" w:author="clint" w:date="2017-06-12T20:37:00Z">
        <w:r w:rsidR="0069433C">
          <w:t>prediction</w:t>
        </w:r>
      </w:ins>
      <w:ins w:id="100" w:author="clint" w:date="2017-06-12T20:38:00Z">
        <w:r w:rsidR="000610C8">
          <w:t>s</w:t>
        </w:r>
      </w:ins>
      <w:ins w:id="101" w:author="clint" w:date="2017-06-12T20:37:00Z">
        <w:r w:rsidR="0069433C">
          <w:t xml:space="preserve">; and unexpected good comprehenders (UGC) </w:t>
        </w:r>
      </w:ins>
      <w:del w:id="102" w:author="clint" w:date="2017-06-12T20:29:00Z">
        <w:r w:rsidR="00315F02" w:rsidDel="0069433C">
          <w:delText xml:space="preserve"> have S-RCD. If their actua</w:delText>
        </w:r>
      </w:del>
      <w:del w:id="103" w:author="clint" w:date="2017-06-12T20:30:00Z">
        <w:r w:rsidR="00315F02" w:rsidDel="0069433C">
          <w:delText xml:space="preserve">l </w:delText>
        </w:r>
      </w:del>
      <w:del w:id="104" w:author="clint" w:date="2017-06-12T20:37:00Z">
        <w:r w:rsidR="00315F02" w:rsidDel="0069433C">
          <w:delText xml:space="preserve">comprehension score </w:delText>
        </w:r>
      </w:del>
      <w:del w:id="105" w:author="clint" w:date="2017-06-12T20:30:00Z">
        <w:r w:rsidR="00315F02" w:rsidDel="0069433C">
          <w:delText xml:space="preserve">is </w:delText>
        </w:r>
      </w:del>
      <w:del w:id="106" w:author="clint" w:date="2017-06-12T20:37:00Z">
        <w:r w:rsidR="00315F02" w:rsidDel="0069433C">
          <w:delText>s</w:delText>
        </w:r>
      </w:del>
      <w:del w:id="107" w:author="clint" w:date="2017-06-12T20:38:00Z">
        <w:r w:rsidR="00315F02" w:rsidDel="000610C8">
          <w:delText>imilar to th</w:delText>
        </w:r>
      </w:del>
      <w:del w:id="108" w:author="clint" w:date="2017-06-12T20:30:00Z">
        <w:r w:rsidR="00315F02" w:rsidDel="0069433C">
          <w:delText xml:space="preserve">eir </w:delText>
        </w:r>
      </w:del>
      <w:del w:id="109" w:author="clint" w:date="2017-06-12T20:38:00Z">
        <w:r w:rsidR="00315F02" w:rsidDel="000610C8">
          <w:delText xml:space="preserve">predicted </w:delText>
        </w:r>
      </w:del>
      <w:del w:id="110" w:author="clint" w:date="2017-06-12T20:30:00Z">
        <w:r w:rsidR="00315F02" w:rsidDel="0069433C">
          <w:delText>comprehension score, they are classified as TD</w:delText>
        </w:r>
      </w:del>
      <w:del w:id="111" w:author="clint" w:date="2017-06-12T20:38:00Z">
        <w:r w:rsidR="00315F02" w:rsidDel="000610C8">
          <w:delText>. Finally, individuals whose actual</w:delText>
        </w:r>
      </w:del>
      <w:ins w:id="112" w:author="clint" w:date="2017-06-12T20:38:00Z">
        <w:r w:rsidR="000610C8">
          <w:t xml:space="preserve">if their </w:t>
        </w:r>
      </w:ins>
      <w:del w:id="113" w:author="clint" w:date="2017-06-12T20:38:00Z">
        <w:r w:rsidR="00315F02" w:rsidDel="000610C8">
          <w:delText xml:space="preserve"> </w:delText>
        </w:r>
      </w:del>
      <w:r w:rsidR="00315F02">
        <w:t xml:space="preserve">comprehension scores are </w:t>
      </w:r>
      <w:ins w:id="114" w:author="clint" w:date="2017-06-12T20:38:00Z">
        <w:r w:rsidR="000610C8">
          <w:t xml:space="preserve">much </w:t>
        </w:r>
      </w:ins>
      <w:r w:rsidR="00315F02">
        <w:t>higher than predicted</w:t>
      </w:r>
      <w:del w:id="115" w:author="clint" w:date="2017-06-12T20:38:00Z">
        <w:r w:rsidR="00315F02" w:rsidDel="000610C8">
          <w:delText xml:space="preserve"> are labeled </w:delText>
        </w:r>
        <w:r w:rsidR="00476B4F" w:rsidDel="000610C8">
          <w:delText>unexpected good comprehenders (U</w:delText>
        </w:r>
        <w:r w:rsidR="00315F02" w:rsidDel="000610C8">
          <w:delText>GC)</w:delText>
        </w:r>
      </w:del>
      <w:r w:rsidR="00315F02">
        <w:t xml:space="preserve">. This </w:t>
      </w:r>
      <w:del w:id="116" w:author="clint" w:date="2017-06-12T20:39:00Z">
        <w:r w:rsidR="00315F02" w:rsidDel="000610C8">
          <w:delText xml:space="preserve">method </w:delText>
        </w:r>
      </w:del>
      <w:ins w:id="117" w:author="clint" w:date="2017-06-12T20:39:00Z">
        <w:r w:rsidR="000610C8">
          <w:t>approach</w:t>
        </w:r>
        <w:r w:rsidR="000610C8">
          <w:t xml:space="preserve"> </w:t>
        </w:r>
      </w:ins>
      <w:del w:id="118" w:author="clint" w:date="2017-06-12T20:49:00Z">
        <w:r w:rsidR="00315F02" w:rsidDel="00713481">
          <w:delText>increases the separation between groups</w:delText>
        </w:r>
      </w:del>
      <w:del w:id="119" w:author="clint" w:date="2017-06-12T20:39:00Z">
        <w:r w:rsidR="00315F02" w:rsidDel="000610C8">
          <w:delText xml:space="preserve"> </w:delText>
        </w:r>
      </w:del>
      <w:del w:id="120" w:author="clint" w:date="2017-06-12T20:49:00Z">
        <w:r w:rsidR="00315F02" w:rsidDel="00713481">
          <w:delText xml:space="preserve">and </w:delText>
        </w:r>
      </w:del>
      <w:del w:id="121" w:author="clint" w:date="2017-06-12T20:39:00Z">
        <w:r w:rsidR="00315F02" w:rsidDel="000610C8">
          <w:delText xml:space="preserve">more carefully </w:delText>
        </w:r>
      </w:del>
      <w:r w:rsidR="00315F02">
        <w:t>tailors gro</w:t>
      </w:r>
      <w:r w:rsidR="00F43BC8">
        <w:t xml:space="preserve">up selection criteria </w:t>
      </w:r>
      <w:r w:rsidR="00315F02">
        <w:t>to the individual</w:t>
      </w:r>
      <w:r w:rsidR="00775A38">
        <w:t xml:space="preserve"> by comparing reading comprehension skill to a </w:t>
      </w:r>
      <w:ins w:id="122" w:author="clint" w:date="2017-06-12T20:49:00Z">
        <w:r w:rsidR="00713481">
          <w:t xml:space="preserve">predicted </w:t>
        </w:r>
      </w:ins>
      <w:r w:rsidR="00775A38">
        <w:t xml:space="preserve">value </w:t>
      </w:r>
      <w:ins w:id="123" w:author="clint" w:date="2017-06-12T20:49:00Z">
        <w:r w:rsidR="00713481">
          <w:t xml:space="preserve">based upon </w:t>
        </w:r>
      </w:ins>
      <w:del w:id="124" w:author="clint" w:date="2017-06-12T20:49:00Z">
        <w:r w:rsidR="00775A38" w:rsidDel="00713481">
          <w:delText xml:space="preserve">predicted by </w:delText>
        </w:r>
      </w:del>
      <w:r w:rsidR="00775A38">
        <w:t xml:space="preserve">the individual’s </w:t>
      </w:r>
      <w:ins w:id="125" w:author="clint" w:date="2017-06-12T20:49:00Z">
        <w:r w:rsidR="00713481">
          <w:t xml:space="preserve">known cognitive </w:t>
        </w:r>
      </w:ins>
      <w:del w:id="126" w:author="clint" w:date="2017-06-12T20:50:00Z">
        <w:r w:rsidR="00775A38" w:rsidDel="00713481">
          <w:delText xml:space="preserve">other </w:delText>
        </w:r>
      </w:del>
      <w:r w:rsidR="00775A38">
        <w:t>abilities</w:t>
      </w:r>
      <w:ins w:id="127" w:author="clint" w:date="2017-06-12T20:50:00Z">
        <w:r w:rsidR="00713481">
          <w:t xml:space="preserve">, </w:t>
        </w:r>
      </w:ins>
      <w:del w:id="128" w:author="clint" w:date="2017-06-12T20:50:00Z">
        <w:r w:rsidR="00775A38" w:rsidDel="00713481">
          <w:delText xml:space="preserve"> </w:delText>
        </w:r>
      </w:del>
      <w:r w:rsidR="00775A38">
        <w:t xml:space="preserve">rather than </w:t>
      </w:r>
      <w:ins w:id="129" w:author="clint" w:date="2017-06-12T20:51:00Z">
        <w:r w:rsidR="00613338">
          <w:t xml:space="preserve">relying on </w:t>
        </w:r>
      </w:ins>
      <w:r w:rsidR="00775A38">
        <w:t>population norms</w:t>
      </w:r>
      <w:r w:rsidR="00315F02">
        <w:t>.</w:t>
      </w:r>
      <w:r w:rsidR="00476B4F">
        <w:t xml:space="preserve"> Despite these advantages, this method </w:t>
      </w:r>
      <w:r w:rsidR="00DA3B47">
        <w:t>has not been used in any</w:t>
      </w:r>
      <w:r w:rsidR="00476B4F">
        <w:t xml:space="preserve"> neurobiological investigation</w:t>
      </w:r>
      <w:r w:rsidR="00DA3B47">
        <w:t>s of S-RCD</w:t>
      </w:r>
      <w:r w:rsidR="00476B4F">
        <w:t>.</w:t>
      </w:r>
      <w:r w:rsidR="00F43BC8" w:rsidRPr="00F43BC8">
        <w:t xml:space="preserve"> </w:t>
      </w:r>
      <w:r w:rsidR="005802F0">
        <w:t>Further,</w:t>
      </w:r>
      <w:r w:rsidR="00F43BC8">
        <w:t xml:space="preserve"> only </w:t>
      </w:r>
      <w:r w:rsidR="005802F0">
        <w:t>one study of</w:t>
      </w:r>
      <w:r w:rsidR="00F43BC8">
        <w:t xml:space="preserve"> brain structure </w:t>
      </w:r>
      <w:r w:rsidR="005802F0">
        <w:t xml:space="preserve">has considered </w:t>
      </w:r>
      <w:r w:rsidR="00F43BC8">
        <w:t>S-RCD</w:t>
      </w:r>
      <w:r w:rsidR="00B72A86">
        <w:t>, revealing</w:t>
      </w:r>
      <w:r w:rsidR="00F43BC8">
        <w:t xml:space="preserve"> </w:t>
      </w:r>
      <w:r w:rsidR="00CD669E">
        <w:t>reduced</w:t>
      </w:r>
      <w:r w:rsidR="00F43BC8">
        <w:t xml:space="preserve"> gray matter</w:t>
      </w:r>
      <w:ins w:id="130" w:author="clint" w:date="2017-06-12T21:07:00Z">
        <w:r w:rsidR="00F278BA">
          <w:t xml:space="preserve"> </w:t>
        </w:r>
      </w:ins>
      <w:del w:id="131" w:author="clint" w:date="2017-06-12T21:07:00Z">
        <w:r w:rsidR="00F43BC8" w:rsidDel="00F278BA">
          <w:delText xml:space="preserve"> </w:delText>
        </w:r>
      </w:del>
      <w:r w:rsidR="00F43BC8">
        <w:t>volume</w:t>
      </w:r>
      <w:ins w:id="132" w:author="clint" w:date="2017-06-12T21:07:00Z">
        <w:r w:rsidR="00F278BA">
          <w:t xml:space="preserve"> (GMV)</w:t>
        </w:r>
      </w:ins>
      <w:ins w:id="133" w:author="clint" w:date="2017-06-12T20:53:00Z">
        <w:r w:rsidR="00613338">
          <w:t xml:space="preserve"> in prefrontal cortex</w:t>
        </w:r>
      </w:ins>
      <w:r w:rsidR="00F43BC8">
        <w:t xml:space="preserve"> </w:t>
      </w:r>
      <w:r w:rsidR="00CD669E">
        <w:t xml:space="preserve">for S-RCD relative to </w:t>
      </w:r>
      <w:r w:rsidR="00F43BC8">
        <w:t>TD</w:t>
      </w:r>
      <w:ins w:id="134" w:author="clint" w:date="2017-06-12T20:53:00Z">
        <w:r w:rsidR="00613338">
          <w:t xml:space="preserve">, </w:t>
        </w:r>
      </w:ins>
      <w:del w:id="135" w:author="clint" w:date="2017-06-12T20:53:00Z">
        <w:r w:rsidR="00F43BC8" w:rsidDel="00613338">
          <w:delText xml:space="preserve"> </w:delText>
        </w:r>
        <w:r w:rsidR="005802F0" w:rsidDel="00613338">
          <w:delText>in</w:delText>
        </w:r>
      </w:del>
      <w:del w:id="136" w:author="clint" w:date="2017-06-12T20:54:00Z">
        <w:r w:rsidR="005802F0" w:rsidDel="00613338">
          <w:delText xml:space="preserve"> prefrontal cortex,</w:delText>
        </w:r>
        <w:r w:rsidR="00F43BC8" w:rsidDel="00613338">
          <w:delText xml:space="preserve"> </w:delText>
        </w:r>
      </w:del>
      <w:r w:rsidR="005802F0">
        <w:t>consistent with previous findings of impaired executive function in this population</w:t>
      </w:r>
      <w:r w:rsidR="005802F0" w:rsidDel="005802F0">
        <w:t xml:space="preserve"> </w:t>
      </w:r>
      <w:r w:rsidR="00F43BC8">
        <w:t>(Bailey</w:t>
      </w:r>
      <w:ins w:id="137" w:author="clint" w:date="2017-06-12T20:40:00Z">
        <w:r w:rsidR="005C3C77">
          <w:t xml:space="preserve"> et al., </w:t>
        </w:r>
      </w:ins>
      <w:del w:id="138" w:author="clint" w:date="2017-06-12T20:40:00Z">
        <w:r w:rsidR="00F43BC8" w:rsidDel="005C3C77">
          <w:delText xml:space="preserve">, Hoeft, Aboud, &amp; Cutting, </w:delText>
        </w:r>
      </w:del>
      <w:r w:rsidR="00F43BC8">
        <w:t>2016).</w:t>
      </w:r>
    </w:p>
    <w:p w14:paraId="785DC64D" w14:textId="4FF52368" w:rsidR="00315F02" w:rsidRDefault="00476B4F" w:rsidP="00373706">
      <w:pPr>
        <w:jc w:val="both"/>
      </w:pPr>
      <w:r>
        <w:tab/>
      </w:r>
      <w:ins w:id="139" w:author="clint" w:date="2017-06-12T21:16:00Z">
        <w:r w:rsidR="008E77D9">
          <w:t>This investigation is the first to use the regression-based group classification method to investigate the relationship between comprehension skill and brain structure.</w:t>
        </w:r>
        <w:r w:rsidR="008E77D9">
          <w:t xml:space="preserve"> </w:t>
        </w:r>
      </w:ins>
      <w:r>
        <w:t xml:space="preserve">In </w:t>
      </w:r>
      <w:del w:id="140" w:author="clint" w:date="2017-06-12T20:40:00Z">
        <w:r w:rsidDel="005C3C77">
          <w:delText xml:space="preserve">the </w:delText>
        </w:r>
      </w:del>
      <w:ins w:id="141" w:author="clint" w:date="2017-06-12T20:40:00Z">
        <w:r w:rsidR="005C3C77">
          <w:t xml:space="preserve">this </w:t>
        </w:r>
      </w:ins>
      <w:del w:id="142" w:author="clint" w:date="2017-06-12T20:40:00Z">
        <w:r w:rsidDel="005C3C77">
          <w:delText xml:space="preserve">current </w:delText>
        </w:r>
      </w:del>
      <w:r>
        <w:t xml:space="preserve">study, we </w:t>
      </w:r>
      <w:del w:id="143" w:author="clint" w:date="2017-06-12T21:24:00Z">
        <w:r w:rsidDel="00C53C4A">
          <w:delText xml:space="preserve">investigated </w:delText>
        </w:r>
      </w:del>
      <w:ins w:id="144" w:author="clint" w:date="2017-06-12T21:24:00Z">
        <w:r w:rsidR="00C53C4A">
          <w:t>assessed</w:t>
        </w:r>
        <w:bookmarkStart w:id="145" w:name="_GoBack"/>
        <w:bookmarkEnd w:id="145"/>
        <w:r w:rsidR="00C53C4A">
          <w:t xml:space="preserve"> </w:t>
        </w:r>
      </w:ins>
      <w:del w:id="146" w:author="clint" w:date="2017-06-12T20:41:00Z">
        <w:r w:rsidR="00CD669E" w:rsidDel="005C3C77">
          <w:delText xml:space="preserve">brain </w:delText>
        </w:r>
      </w:del>
      <w:ins w:id="147" w:author="clint" w:date="2017-06-12T20:41:00Z">
        <w:r w:rsidR="005C3C77">
          <w:t>cortical</w:t>
        </w:r>
        <w:r w:rsidR="005C3C77">
          <w:t xml:space="preserve"> </w:t>
        </w:r>
      </w:ins>
      <w:r w:rsidR="00CD669E">
        <w:t>structur</w:t>
      </w:r>
      <w:ins w:id="148" w:author="clint" w:date="2017-06-12T20:57:00Z">
        <w:r w:rsidR="00F00092">
          <w:t xml:space="preserve">al differences between </w:t>
        </w:r>
      </w:ins>
      <w:del w:id="149" w:author="clint" w:date="2017-06-12T20:57:00Z">
        <w:r w:rsidR="00CD669E" w:rsidDel="00F00092">
          <w:delText>e</w:delText>
        </w:r>
        <w:r w:rsidDel="00F00092">
          <w:delText xml:space="preserve"> in </w:delText>
        </w:r>
      </w:del>
      <w:r>
        <w:t>three comprehension groups (S-RCD, TD</w:t>
      </w:r>
      <w:r w:rsidR="00996E29">
        <w:t xml:space="preserve">, </w:t>
      </w:r>
      <w:del w:id="150" w:author="clint" w:date="2017-06-12T20:41:00Z">
        <w:r w:rsidR="00996E29" w:rsidDel="005C3C77">
          <w:delText>and</w:delText>
        </w:r>
        <w:r w:rsidDel="005C3C77">
          <w:delText xml:space="preserve"> </w:delText>
        </w:r>
      </w:del>
      <w:r>
        <w:t xml:space="preserve">UGC) </w:t>
      </w:r>
      <w:del w:id="151" w:author="clint" w:date="2017-06-12T20:58:00Z">
        <w:r w:rsidR="00CD669E" w:rsidDel="00F00092">
          <w:delText xml:space="preserve">identified </w:delText>
        </w:r>
      </w:del>
      <w:ins w:id="152" w:author="clint" w:date="2017-06-12T20:58:00Z">
        <w:r w:rsidR="00F00092">
          <w:t xml:space="preserve">derived according to </w:t>
        </w:r>
      </w:ins>
      <w:del w:id="153" w:author="clint" w:date="2017-06-12T20:58:00Z">
        <w:r w:rsidDel="00F00092">
          <w:delText xml:space="preserve">using </w:delText>
        </w:r>
      </w:del>
      <w:r w:rsidR="00CD669E">
        <w:t xml:space="preserve">the regression-based </w:t>
      </w:r>
      <w:r>
        <w:t>quantitative method.</w:t>
      </w:r>
      <w:r w:rsidR="004E6758">
        <w:t xml:space="preserve"> </w:t>
      </w:r>
      <w:del w:id="154" w:author="clint" w:date="2017-06-12T20:59:00Z">
        <w:r w:rsidR="00CD669E" w:rsidDel="00746483">
          <w:delText xml:space="preserve">To </w:delText>
        </w:r>
      </w:del>
      <w:ins w:id="155" w:author="clint" w:date="2017-06-12T20:59:00Z">
        <w:r w:rsidR="00746483">
          <w:t xml:space="preserve">We predicted </w:t>
        </w:r>
      </w:ins>
      <w:del w:id="156" w:author="clint" w:date="2017-06-12T20:59:00Z">
        <w:r w:rsidR="00CD669E" w:rsidDel="00746483">
          <w:delText>classify participants, w</w:delText>
        </w:r>
        <w:r w:rsidR="00564AE6" w:rsidDel="00746483">
          <w:delText xml:space="preserve">e predicted </w:delText>
        </w:r>
      </w:del>
      <w:r w:rsidR="00564AE6">
        <w:t>reading comprehension score</w:t>
      </w:r>
      <w:ins w:id="157" w:author="clint" w:date="2017-06-12T20:59:00Z">
        <w:r w:rsidR="00746483">
          <w:t>s</w:t>
        </w:r>
      </w:ins>
      <w:r w:rsidR="00564AE6">
        <w:t xml:space="preserve"> </w:t>
      </w:r>
      <w:del w:id="158" w:author="clint" w:date="2017-06-12T20:59:00Z">
        <w:r w:rsidR="00564AE6" w:rsidDel="00746483">
          <w:delText xml:space="preserve">from </w:delText>
        </w:r>
      </w:del>
      <w:ins w:id="159" w:author="clint" w:date="2017-06-12T20:59:00Z">
        <w:r w:rsidR="00746483">
          <w:t>using</w:t>
        </w:r>
        <w:r w:rsidR="00746483">
          <w:t xml:space="preserve"> </w:t>
        </w:r>
      </w:ins>
      <w:r w:rsidR="00564AE6">
        <w:t xml:space="preserve">age, decoding ability, nonverbal IQ and vocabulary. </w:t>
      </w:r>
      <w:ins w:id="160" w:author="clint" w:date="2017-06-12T21:00:00Z">
        <w:r w:rsidR="00746483">
          <w:t>TD readers</w:t>
        </w:r>
      </w:ins>
      <w:ins w:id="161" w:author="clint" w:date="2017-06-12T21:19:00Z">
        <w:r w:rsidR="008E77D9">
          <w:t>'</w:t>
        </w:r>
      </w:ins>
      <w:ins w:id="162" w:author="clint" w:date="2017-06-12T21:00:00Z">
        <w:r w:rsidR="00746483">
          <w:t xml:space="preserve"> </w:t>
        </w:r>
      </w:ins>
      <w:del w:id="163" w:author="clint" w:date="2017-06-12T21:00:00Z">
        <w:r w:rsidR="00775A38" w:rsidDel="00746483">
          <w:delText xml:space="preserve">Individuals whose actual </w:delText>
        </w:r>
      </w:del>
      <w:r w:rsidR="00775A38">
        <w:t xml:space="preserve">comprehension scores </w:t>
      </w:r>
      <w:ins w:id="164" w:author="clint" w:date="2017-06-12T21:19:00Z">
        <w:r w:rsidR="008E77D9">
          <w:t xml:space="preserve">fell </w:t>
        </w:r>
      </w:ins>
      <w:del w:id="165" w:author="clint" w:date="2017-06-12T21:00:00Z">
        <w:r w:rsidR="00775A38" w:rsidDel="00746483">
          <w:delText xml:space="preserve">fell </w:delText>
        </w:r>
      </w:del>
      <w:r w:rsidR="00775A38">
        <w:t xml:space="preserve">within </w:t>
      </w:r>
      <w:ins w:id="166" w:author="clint" w:date="2017-06-12T21:03:00Z">
        <w:r w:rsidR="008D0C87">
          <w:t>the</w:t>
        </w:r>
      </w:ins>
      <w:del w:id="167" w:author="clint" w:date="2017-06-12T21:03:00Z">
        <w:r w:rsidR="00775A38" w:rsidDel="008D0C87">
          <w:delText>a</w:delText>
        </w:r>
      </w:del>
      <w:r w:rsidR="00775A38">
        <w:t xml:space="preserve"> 15% CI around the regression line</w:t>
      </w:r>
      <w:del w:id="168" w:author="clint" w:date="2017-06-12T21:00:00Z">
        <w:r w:rsidR="00775A38" w:rsidDel="00746483">
          <w:delText xml:space="preserve"> were considered TD</w:delText>
        </w:r>
      </w:del>
      <w:r w:rsidR="00775A38">
        <w:t xml:space="preserve">. </w:t>
      </w:r>
      <w:del w:id="169" w:author="clint" w:date="2017-06-12T21:01:00Z">
        <w:r w:rsidR="00775A38" w:rsidDel="00746483">
          <w:delText xml:space="preserve">Those </w:delText>
        </w:r>
      </w:del>
      <w:ins w:id="170" w:author="clint" w:date="2017-06-12T21:01:00Z">
        <w:r w:rsidR="00746483">
          <w:t xml:space="preserve">S-RCD readers had </w:t>
        </w:r>
      </w:ins>
      <w:del w:id="171" w:author="clint" w:date="2017-06-12T21:01:00Z">
        <w:r w:rsidR="00775A38" w:rsidDel="00746483">
          <w:delText xml:space="preserve">with </w:delText>
        </w:r>
      </w:del>
      <w:r w:rsidR="00775A38">
        <w:t xml:space="preserve">scores below </w:t>
      </w:r>
      <w:ins w:id="172" w:author="clint" w:date="2017-06-12T21:02:00Z">
        <w:r w:rsidR="00FD6221">
          <w:t>the lower</w:t>
        </w:r>
      </w:ins>
      <w:del w:id="173" w:author="clint" w:date="2017-06-12T21:02:00Z">
        <w:r w:rsidR="00775A38" w:rsidDel="00FD6221">
          <w:delText>a</w:delText>
        </w:r>
      </w:del>
      <w:r w:rsidR="00775A38">
        <w:t xml:space="preserve"> 65% CI </w:t>
      </w:r>
      <w:ins w:id="174" w:author="clint" w:date="2017-06-12T21:02:00Z">
        <w:r w:rsidR="00FD6221">
          <w:t xml:space="preserve">of </w:t>
        </w:r>
      </w:ins>
      <w:del w:id="175" w:author="clint" w:date="2017-06-12T21:02:00Z">
        <w:r w:rsidR="00775A38" w:rsidDel="00FD6221">
          <w:delText xml:space="preserve">around </w:delText>
        </w:r>
      </w:del>
      <w:r w:rsidR="00775A38">
        <w:t>the regression line</w:t>
      </w:r>
      <w:ins w:id="176" w:author="clint" w:date="2017-06-12T21:02:00Z">
        <w:r w:rsidR="00FD6221">
          <w:t>,</w:t>
        </w:r>
      </w:ins>
      <w:ins w:id="177" w:author="clint" w:date="2017-06-12T21:03:00Z">
        <w:r w:rsidR="008D0C87">
          <w:t xml:space="preserve"> while UGC readers' scores </w:t>
        </w:r>
      </w:ins>
      <w:del w:id="178" w:author="clint" w:date="2017-06-12T21:03:00Z">
        <w:r w:rsidR="00775A38" w:rsidDel="008D0C87">
          <w:delText xml:space="preserve"> we</w:delText>
        </w:r>
        <w:r w:rsidR="00990642" w:rsidDel="008D0C87">
          <w:delText xml:space="preserve">re </w:delText>
        </w:r>
      </w:del>
      <w:ins w:id="179" w:author="clint" w:date="2017-06-12T21:03:00Z">
        <w:r w:rsidR="008D0C87">
          <w:t xml:space="preserve">were </w:t>
        </w:r>
      </w:ins>
      <w:del w:id="180" w:author="clint" w:date="2017-06-12T21:03:00Z">
        <w:r w:rsidR="00990642" w:rsidDel="008D0C87">
          <w:delText xml:space="preserve">placed into the S-RCD group, and those </w:delText>
        </w:r>
      </w:del>
      <w:r w:rsidR="00990642">
        <w:t>above the</w:t>
      </w:r>
      <w:r w:rsidR="00775A38">
        <w:t xml:space="preserve"> </w:t>
      </w:r>
      <w:ins w:id="181" w:author="clint" w:date="2017-06-12T21:05:00Z">
        <w:r w:rsidR="00F278BA">
          <w:t xml:space="preserve">upper </w:t>
        </w:r>
      </w:ins>
      <w:r w:rsidR="00775A38">
        <w:t>65% CI</w:t>
      </w:r>
      <w:del w:id="182" w:author="clint" w:date="2017-06-12T21:03:00Z">
        <w:r w:rsidR="00775A38" w:rsidDel="008D0C87">
          <w:delText xml:space="preserve"> </w:delText>
        </w:r>
        <w:r w:rsidR="00990642" w:rsidDel="008D0C87">
          <w:delText>into the UGC group</w:delText>
        </w:r>
      </w:del>
      <w:r w:rsidR="00564AE6">
        <w:t xml:space="preserve">. </w:t>
      </w:r>
      <w:r w:rsidR="004E6758">
        <w:t xml:space="preserve">From an </w:t>
      </w:r>
      <w:r w:rsidR="009E405A">
        <w:t xml:space="preserve">original sample of </w:t>
      </w:r>
      <w:r w:rsidR="004E6758">
        <w:t xml:space="preserve">172 </w:t>
      </w:r>
      <w:del w:id="183" w:author="clint" w:date="2017-06-12T21:04:00Z">
        <w:r w:rsidR="004E6758" w:rsidDel="00F278BA">
          <w:delText xml:space="preserve">adolescents </w:delText>
        </w:r>
      </w:del>
      <w:ins w:id="184" w:author="clint" w:date="2017-06-12T21:04:00Z">
        <w:r w:rsidR="00F278BA">
          <w:t>participants</w:t>
        </w:r>
        <w:r w:rsidR="00F278BA">
          <w:t xml:space="preserve"> </w:t>
        </w:r>
      </w:ins>
      <w:r w:rsidR="004E6758">
        <w:t>(ages 13-2</w:t>
      </w:r>
      <w:ins w:id="185" w:author="clint" w:date="2017-06-12T21:04:00Z">
        <w:r w:rsidR="00F278BA">
          <w:t>4</w:t>
        </w:r>
      </w:ins>
      <w:del w:id="186" w:author="clint" w:date="2017-06-12T21:04:00Z">
        <w:r w:rsidR="004E6758" w:rsidDel="00F278BA">
          <w:delText>5</w:delText>
        </w:r>
      </w:del>
      <w:r w:rsidR="004E6758">
        <w:t xml:space="preserve">), </w:t>
      </w:r>
      <w:r w:rsidR="00CD669E">
        <w:t>this method identified</w:t>
      </w:r>
      <w:r w:rsidR="004E6758">
        <w:t xml:space="preserve"> 20 TD, 22 S-RCD, and 25 UGC</w:t>
      </w:r>
      <w:del w:id="187" w:author="clint" w:date="2017-06-12T21:05:00Z">
        <w:r w:rsidR="004E6758" w:rsidDel="00F278BA">
          <w:delText xml:space="preserve"> individuals</w:delText>
        </w:r>
      </w:del>
      <w:r w:rsidR="004E6758">
        <w:t xml:space="preserve">. </w:t>
      </w:r>
      <w:r w:rsidR="00F46F84">
        <w:t>E</w:t>
      </w:r>
      <w:r w:rsidR="004E6758">
        <w:t xml:space="preserve">xploratory whole-brain analysis </w:t>
      </w:r>
      <w:del w:id="188" w:author="clint" w:date="2017-06-12T21:07:00Z">
        <w:r w:rsidR="004E6758" w:rsidDel="00F278BA">
          <w:delText xml:space="preserve">comparing </w:delText>
        </w:r>
      </w:del>
      <w:ins w:id="189" w:author="clint" w:date="2017-06-12T21:07:00Z">
        <w:r w:rsidR="00F278BA">
          <w:t>of</w:t>
        </w:r>
        <w:r w:rsidR="00F278BA">
          <w:t xml:space="preserve"> </w:t>
        </w:r>
      </w:ins>
      <w:del w:id="190" w:author="clint" w:date="2017-06-12T21:06:00Z">
        <w:r w:rsidR="004E6758" w:rsidDel="00F278BA">
          <w:delText xml:space="preserve">gray </w:delText>
        </w:r>
      </w:del>
      <w:ins w:id="191" w:author="clint" w:date="2017-06-12T21:06:00Z">
        <w:r w:rsidR="00F278BA">
          <w:t>GM</w:t>
        </w:r>
      </w:ins>
      <w:ins w:id="192" w:author="clint" w:date="2017-06-12T21:07:00Z">
        <w:r w:rsidR="00F278BA">
          <w:t xml:space="preserve">V revealed group differences, in which </w:t>
        </w:r>
      </w:ins>
      <w:del w:id="193" w:author="clint" w:date="2017-06-12T21:06:00Z">
        <w:r w:rsidR="004E6758" w:rsidDel="00F278BA">
          <w:delText xml:space="preserve">matter volume and cortical </w:delText>
        </w:r>
      </w:del>
      <w:del w:id="194" w:author="clint" w:date="2017-06-12T21:07:00Z">
        <w:r w:rsidR="004E6758" w:rsidDel="00F278BA">
          <w:delText xml:space="preserve">thickness </w:delText>
        </w:r>
      </w:del>
      <w:del w:id="195" w:author="clint" w:date="2017-06-12T21:08:00Z">
        <w:r w:rsidR="004E6758" w:rsidDel="00F278BA">
          <w:delText>between these groups</w:delText>
        </w:r>
        <w:r w:rsidR="00F46F84" w:rsidDel="00F278BA">
          <w:delText xml:space="preserve"> revealed</w:delText>
        </w:r>
        <w:r w:rsidR="004E6758" w:rsidDel="00F278BA">
          <w:delText xml:space="preserve"> </w:delText>
        </w:r>
        <w:r w:rsidR="001B3EFD" w:rsidDel="00F278BA">
          <w:delText xml:space="preserve">reduced gray </w:delText>
        </w:r>
        <w:r w:rsidR="004E6758" w:rsidDel="00F278BA">
          <w:delText xml:space="preserve">matter volume </w:delText>
        </w:r>
        <w:r w:rsidR="001B3EFD" w:rsidDel="00F278BA">
          <w:delText xml:space="preserve">for </w:delText>
        </w:r>
      </w:del>
      <w:r w:rsidR="001B3EFD">
        <w:t xml:space="preserve">TD </w:t>
      </w:r>
      <w:ins w:id="196" w:author="clint" w:date="2017-06-12T21:08:00Z">
        <w:r w:rsidR="00F278BA">
          <w:t xml:space="preserve">readers showed reduced GMV </w:t>
        </w:r>
      </w:ins>
      <w:del w:id="197" w:author="clint" w:date="2017-06-12T21:08:00Z">
        <w:r w:rsidR="001B3EFD" w:rsidDel="00F278BA">
          <w:delText xml:space="preserve">individuals </w:delText>
        </w:r>
      </w:del>
      <w:r w:rsidR="001B3EFD">
        <w:t xml:space="preserve">relative to </w:t>
      </w:r>
      <w:r w:rsidR="004E6758">
        <w:t xml:space="preserve">UGCs in </w:t>
      </w:r>
      <w:r w:rsidR="001B3EFD">
        <w:t xml:space="preserve">the </w:t>
      </w:r>
      <w:r w:rsidR="004E6758">
        <w:t>left superior parietal lobule</w:t>
      </w:r>
      <w:ins w:id="198" w:author="clint" w:date="2017-06-12T21:08:00Z">
        <w:r w:rsidR="00F278BA">
          <w:t xml:space="preserve"> (SPL)</w:t>
        </w:r>
      </w:ins>
      <w:r w:rsidR="008A5105">
        <w:t xml:space="preserve">, </w:t>
      </w:r>
      <w:r w:rsidR="006E370F">
        <w:t xml:space="preserve">which has been </w:t>
      </w:r>
      <w:ins w:id="199" w:author="clint" w:date="2017-06-12T21:14:00Z">
        <w:r w:rsidR="008E77D9">
          <w:t xml:space="preserve">functionally </w:t>
        </w:r>
      </w:ins>
      <w:r w:rsidR="006E370F">
        <w:t>implicated i</w:t>
      </w:r>
      <w:r w:rsidR="00B72A86">
        <w:t xml:space="preserve">n </w:t>
      </w:r>
      <w:del w:id="200" w:author="clint" w:date="2017-06-12T21:13:00Z">
        <w:r w:rsidR="00B72A86" w:rsidDel="008E77D9">
          <w:delText xml:space="preserve">some language tasks </w:delText>
        </w:r>
        <w:r w:rsidR="00C03AB4" w:rsidDel="008E77D9">
          <w:delText>(</w:delText>
        </w:r>
        <w:r w:rsidR="006E370F" w:rsidDel="008E77D9">
          <w:delText>Bedny</w:delText>
        </w:r>
      </w:del>
      <w:del w:id="201" w:author="clint" w:date="2017-06-12T21:09:00Z">
        <w:r w:rsidR="006E370F" w:rsidDel="00F278BA">
          <w:delText xml:space="preserve"> &amp; Thompson-Schill, </w:delText>
        </w:r>
      </w:del>
      <w:del w:id="202" w:author="clint" w:date="2017-06-12T21:13:00Z">
        <w:r w:rsidR="006E370F" w:rsidDel="008E77D9">
          <w:delText>2006</w:delText>
        </w:r>
      </w:del>
      <w:ins w:id="203" w:author="clint" w:date="2017-06-12T21:14:00Z">
        <w:r w:rsidR="008E77D9">
          <w:t>improved</w:t>
        </w:r>
      </w:ins>
      <w:ins w:id="204" w:author="clint" w:date="2017-06-12T21:09:00Z">
        <w:r w:rsidR="008E77D9">
          <w:t xml:space="preserve"> comprehension ability following </w:t>
        </w:r>
      </w:ins>
      <w:ins w:id="205" w:author="clint" w:date="2017-06-12T21:14:00Z">
        <w:r w:rsidR="008E77D9">
          <w:t>remedial</w:t>
        </w:r>
      </w:ins>
      <w:ins w:id="206" w:author="clint" w:date="2017-06-12T21:15:00Z">
        <w:r w:rsidR="008E77D9">
          <w:t xml:space="preserve"> instruction</w:t>
        </w:r>
      </w:ins>
      <w:ins w:id="207" w:author="clint" w:date="2017-06-12T21:14:00Z">
        <w:r w:rsidR="008E77D9">
          <w:t xml:space="preserve"> </w:t>
        </w:r>
      </w:ins>
      <w:ins w:id="208" w:author="clint" w:date="2017-06-12T21:11:00Z">
        <w:r w:rsidR="000C1F87">
          <w:t>(</w:t>
        </w:r>
        <w:proofErr w:type="spellStart"/>
        <w:r w:rsidR="000C1F87">
          <w:t>Meyler</w:t>
        </w:r>
        <w:proofErr w:type="spellEnd"/>
        <w:r w:rsidR="000C1F87">
          <w:t xml:space="preserve"> et al., 2008)</w:t>
        </w:r>
      </w:ins>
      <w:del w:id="209" w:author="clint" w:date="2017-06-12T21:09:00Z">
        <w:r w:rsidR="00B72A86" w:rsidDel="00F278BA">
          <w:delText>; Peyrin et al., 2011</w:delText>
        </w:r>
        <w:r w:rsidR="006E370F" w:rsidDel="00F278BA">
          <w:delText>)</w:delText>
        </w:r>
      </w:del>
      <w:r w:rsidR="006E370F">
        <w:t>.</w:t>
      </w:r>
      <w:ins w:id="210" w:author="clint" w:date="2017-06-12T21:16:00Z">
        <w:r w:rsidR="008E77D9">
          <w:t xml:space="preserve"> Our </w:t>
        </w:r>
      </w:ins>
      <w:del w:id="211" w:author="clint" w:date="2017-06-12T21:16:00Z">
        <w:r w:rsidR="00B72A86" w:rsidDel="008E77D9">
          <w:delText xml:space="preserve"> </w:delText>
        </w:r>
        <w:r w:rsidR="001B3EFD" w:rsidDel="008E77D9">
          <w:delText>T</w:delText>
        </w:r>
        <w:r w:rsidR="008A5105" w:rsidDel="008E77D9">
          <w:delText>h</w:delText>
        </w:r>
      </w:del>
      <w:del w:id="212" w:author="clint" w:date="2017-06-12T21:15:00Z">
        <w:r w:rsidR="008A5105" w:rsidDel="008E77D9">
          <w:delText xml:space="preserve">e current </w:delText>
        </w:r>
      </w:del>
      <w:del w:id="213" w:author="clint" w:date="2017-06-12T21:16:00Z">
        <w:r w:rsidR="008A5105" w:rsidDel="008E77D9">
          <w:delText xml:space="preserve">investigation is the first to use </w:delText>
        </w:r>
        <w:r w:rsidR="00334CE0" w:rsidDel="008E77D9">
          <w:delText xml:space="preserve">the regression-based group </w:delText>
        </w:r>
        <w:r w:rsidR="008A5105" w:rsidDel="008E77D9">
          <w:delText xml:space="preserve">classification method to investigate </w:delText>
        </w:r>
        <w:r w:rsidR="00334CE0" w:rsidDel="008E77D9">
          <w:delText>the relationship between comprehension skill</w:delText>
        </w:r>
        <w:r w:rsidR="008A5105" w:rsidDel="008E77D9">
          <w:delText xml:space="preserve"> </w:delText>
        </w:r>
        <w:r w:rsidR="00334CE0" w:rsidDel="008E77D9">
          <w:delText xml:space="preserve">and </w:delText>
        </w:r>
        <w:r w:rsidR="008A5105" w:rsidDel="008E77D9">
          <w:delText>brain structure</w:delText>
        </w:r>
        <w:r w:rsidR="00334CE0" w:rsidDel="008E77D9">
          <w:delText>. F</w:delText>
        </w:r>
      </w:del>
      <w:ins w:id="214" w:author="clint" w:date="2017-06-12T21:16:00Z">
        <w:r w:rsidR="008E77D9">
          <w:t>f</w:t>
        </w:r>
      </w:ins>
      <w:r w:rsidR="00334CE0">
        <w:t>indings</w:t>
      </w:r>
      <w:r w:rsidR="008A5105">
        <w:t xml:space="preserve"> highlight the importance of studying UGCs</w:t>
      </w:r>
      <w:del w:id="215" w:author="clint" w:date="2017-06-12T21:17:00Z">
        <w:r w:rsidR="00334CE0" w:rsidDel="008E77D9">
          <w:delText>,</w:delText>
        </w:r>
      </w:del>
      <w:r w:rsidR="00334CE0">
        <w:t xml:space="preserve"> </w:t>
      </w:r>
      <w:ins w:id="216" w:author="clint" w:date="2017-06-12T21:17:00Z">
        <w:r w:rsidR="008E77D9">
          <w:t>(</w:t>
        </w:r>
      </w:ins>
      <w:r w:rsidR="00334CE0">
        <w:t>who</w:t>
      </w:r>
      <w:ins w:id="217" w:author="clint" w:date="2017-06-12T21:17:00Z">
        <w:r w:rsidR="008E77D9">
          <w:t xml:space="preserve">, </w:t>
        </w:r>
      </w:ins>
      <w:ins w:id="218" w:author="clint" w:date="2017-06-12T21:18:00Z">
        <w:r w:rsidR="008E77D9">
          <w:t>like</w:t>
        </w:r>
      </w:ins>
      <w:ins w:id="219" w:author="clint" w:date="2017-06-12T21:17:00Z">
        <w:r w:rsidR="008E77D9">
          <w:t xml:space="preserve"> S-RCD</w:t>
        </w:r>
      </w:ins>
      <w:ins w:id="220" w:author="clint" w:date="2017-06-12T21:18:00Z">
        <w:r w:rsidR="008E77D9">
          <w:t xml:space="preserve"> readers</w:t>
        </w:r>
      </w:ins>
      <w:ins w:id="221" w:author="clint" w:date="2017-06-12T21:17:00Z">
        <w:r w:rsidR="008E77D9">
          <w:t xml:space="preserve">, </w:t>
        </w:r>
      </w:ins>
      <w:del w:id="222" w:author="clint" w:date="2017-06-12T21:17:00Z">
        <w:r w:rsidR="00334CE0" w:rsidDel="008E77D9">
          <w:delText xml:space="preserve"> also </w:delText>
        </w:r>
      </w:del>
      <w:r w:rsidR="00334CE0">
        <w:t>have discrepant comp</w:t>
      </w:r>
      <w:r w:rsidR="00373706">
        <w:t>rehension and decoding profiles</w:t>
      </w:r>
      <w:ins w:id="223" w:author="clint" w:date="2017-06-12T21:17:00Z">
        <w:r w:rsidR="008E77D9">
          <w:t>)</w:t>
        </w:r>
      </w:ins>
      <w:r w:rsidR="008A5105">
        <w:t xml:space="preserve"> in addition to </w:t>
      </w:r>
      <w:ins w:id="224" w:author="clint" w:date="2017-06-12T21:17:00Z">
        <w:r w:rsidR="008E77D9">
          <w:t xml:space="preserve">TD and S-RCD </w:t>
        </w:r>
      </w:ins>
      <w:del w:id="225" w:author="clint" w:date="2017-06-12T21:17:00Z">
        <w:r w:rsidR="00334CE0" w:rsidDel="008E77D9">
          <w:delText xml:space="preserve">those </w:delText>
        </w:r>
      </w:del>
      <w:ins w:id="226" w:author="clint" w:date="2017-06-12T21:17:00Z">
        <w:r w:rsidR="008E77D9">
          <w:t>readers</w:t>
        </w:r>
      </w:ins>
      <w:del w:id="227" w:author="clint" w:date="2017-06-12T21:18:00Z">
        <w:r w:rsidR="00334CE0" w:rsidDel="008E77D9">
          <w:delText xml:space="preserve">with </w:delText>
        </w:r>
        <w:r w:rsidR="008A5105" w:rsidDel="008E77D9">
          <w:delText xml:space="preserve">S-RCD </w:delText>
        </w:r>
        <w:r w:rsidR="00334CE0" w:rsidDel="008E77D9">
          <w:delText>and TD</w:delText>
        </w:r>
      </w:del>
      <w:r w:rsidR="00334CE0">
        <w:t xml:space="preserve"> </w:t>
      </w:r>
      <w:r w:rsidR="008A5105">
        <w:t xml:space="preserve">to gain a broader perspective on how brain structure </w:t>
      </w:r>
      <w:del w:id="228" w:author="clint" w:date="2017-06-12T21:18:00Z">
        <w:r w:rsidR="008A5105" w:rsidDel="008E77D9">
          <w:delText xml:space="preserve">is </w:delText>
        </w:r>
      </w:del>
      <w:ins w:id="229" w:author="clint" w:date="2017-06-12T21:18:00Z">
        <w:r w:rsidR="008E77D9">
          <w:t>may</w:t>
        </w:r>
        <w:r w:rsidR="008E77D9">
          <w:t xml:space="preserve"> </w:t>
        </w:r>
      </w:ins>
      <w:r w:rsidR="008A5105">
        <w:t>relate</w:t>
      </w:r>
      <w:del w:id="230" w:author="clint" w:date="2017-06-12T21:18:00Z">
        <w:r w:rsidR="008A5105" w:rsidDel="008E77D9">
          <w:delText>d</w:delText>
        </w:r>
      </w:del>
      <w:r w:rsidR="008A5105">
        <w:t xml:space="preserve"> to reading comprehension</w:t>
      </w:r>
      <w:r w:rsidR="00996E29">
        <w:t xml:space="preserve"> skill</w:t>
      </w:r>
      <w:r w:rsidR="008A5105">
        <w:t xml:space="preserve"> </w:t>
      </w:r>
      <w:r w:rsidR="00334CE0">
        <w:t>profiles</w:t>
      </w:r>
      <w:r w:rsidR="008A5105">
        <w:t>.</w:t>
      </w:r>
    </w:p>
    <w:sectPr w:rsidR="00315F02" w:rsidSect="001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37"/>
    <w:rsid w:val="000610C8"/>
    <w:rsid w:val="000C1F87"/>
    <w:rsid w:val="00170A42"/>
    <w:rsid w:val="001A4D9B"/>
    <w:rsid w:val="001B3EFD"/>
    <w:rsid w:val="00223088"/>
    <w:rsid w:val="0023713B"/>
    <w:rsid w:val="002E6A80"/>
    <w:rsid w:val="00315F02"/>
    <w:rsid w:val="00334CE0"/>
    <w:rsid w:val="00373706"/>
    <w:rsid w:val="0044217A"/>
    <w:rsid w:val="00476B4F"/>
    <w:rsid w:val="004E6758"/>
    <w:rsid w:val="004F1C4A"/>
    <w:rsid w:val="00510D4B"/>
    <w:rsid w:val="00541949"/>
    <w:rsid w:val="00564AE6"/>
    <w:rsid w:val="005802F0"/>
    <w:rsid w:val="005C3C77"/>
    <w:rsid w:val="00613338"/>
    <w:rsid w:val="00653BC8"/>
    <w:rsid w:val="0069433C"/>
    <w:rsid w:val="006E370F"/>
    <w:rsid w:val="00713481"/>
    <w:rsid w:val="00746483"/>
    <w:rsid w:val="00765625"/>
    <w:rsid w:val="00775A38"/>
    <w:rsid w:val="007A2437"/>
    <w:rsid w:val="007F6063"/>
    <w:rsid w:val="008040AF"/>
    <w:rsid w:val="00835ED8"/>
    <w:rsid w:val="008600D5"/>
    <w:rsid w:val="008A5105"/>
    <w:rsid w:val="008D0C87"/>
    <w:rsid w:val="008E77D9"/>
    <w:rsid w:val="00974E02"/>
    <w:rsid w:val="00990642"/>
    <w:rsid w:val="00996E29"/>
    <w:rsid w:val="009978DD"/>
    <w:rsid w:val="009A5162"/>
    <w:rsid w:val="009E405A"/>
    <w:rsid w:val="00AE528E"/>
    <w:rsid w:val="00B35D12"/>
    <w:rsid w:val="00B72A86"/>
    <w:rsid w:val="00C03AB4"/>
    <w:rsid w:val="00C53C4A"/>
    <w:rsid w:val="00CD669E"/>
    <w:rsid w:val="00DA3B47"/>
    <w:rsid w:val="00DB5A75"/>
    <w:rsid w:val="00E90EC6"/>
    <w:rsid w:val="00EA0FC6"/>
    <w:rsid w:val="00EB1CD7"/>
    <w:rsid w:val="00F00092"/>
    <w:rsid w:val="00F12D65"/>
    <w:rsid w:val="00F278BA"/>
    <w:rsid w:val="00F43BC8"/>
    <w:rsid w:val="00F46F84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FD5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1C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C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C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C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C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C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4A"/>
    <w:rPr>
      <w:sz w:val="18"/>
      <w:szCs w:val="18"/>
    </w:rPr>
  </w:style>
  <w:style w:type="paragraph" w:styleId="Revision">
    <w:name w:val="Revision"/>
    <w:hidden/>
    <w:uiPriority w:val="99"/>
    <w:semiHidden/>
    <w:rsid w:val="0033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777</Words>
  <Characters>4431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clint</cp:lastModifiedBy>
  <cp:revision>3</cp:revision>
  <dcterms:created xsi:type="dcterms:W3CDTF">2017-06-13T01:21:00Z</dcterms:created>
  <dcterms:modified xsi:type="dcterms:W3CDTF">2017-06-13T01:24:00Z</dcterms:modified>
</cp:coreProperties>
</file>